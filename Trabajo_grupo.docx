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027443577"/>
        <w:docPartObj>
          <w:docPartGallery w:val="Cover Pages"/>
          <w:docPartUnique/>
        </w:docPartObj>
      </w:sdtPr>
      <w:sdtContent>
        <w:p w14:paraId="5B6E6186" w14:textId="7F594033" w:rsidR="00455DD0" w:rsidRDefault="001A2F7B">
          <w:r>
            <w:rPr>
              <w:noProof/>
            </w:rPr>
            <mc:AlternateContent>
              <mc:Choice Requires="wpg">
                <w:drawing>
                  <wp:anchor distT="0" distB="0" distL="114300" distR="114300" simplePos="0" relativeHeight="251658241" behindDoc="1" locked="0" layoutInCell="1" allowOverlap="1" wp14:anchorId="04444A5B" wp14:editId="21066645">
                    <wp:simplePos x="0" y="0"/>
                    <wp:positionH relativeFrom="margin">
                      <wp:posOffset>-439947</wp:posOffset>
                    </wp:positionH>
                    <wp:positionV relativeFrom="page">
                      <wp:posOffset>483079</wp:posOffset>
                    </wp:positionV>
                    <wp:extent cx="6642339" cy="6521570"/>
                    <wp:effectExtent l="0" t="0" r="635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642339" cy="6521570"/>
                              <a:chOff x="0" y="1"/>
                              <a:chExt cx="5561330" cy="5279687"/>
                            </a:xfrm>
                          </wpg:grpSpPr>
                          <wps:wsp>
                            <wps:cNvPr id="126" name="Forma libre 10"/>
                            <wps:cNvSpPr>
                              <a:spLocks/>
                            </wps:cNvSpPr>
                            <wps:spPr bwMode="auto">
                              <a:xfrm>
                                <a:off x="0" y="1"/>
                                <a:ext cx="5557520" cy="4376982"/>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41D56C9" w14:textId="26D704EE" w:rsidR="00455DD0" w:rsidRDefault="005C2706">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sidR="00BB025A">
                                        <w:rPr>
                                          <w:color w:val="FFFFFF" w:themeColor="background1"/>
                                          <w:sz w:val="72"/>
                                          <w:szCs w:val="72"/>
                                        </w:rPr>
                                        <w:t>Auditoría de seguridad</w:t>
                                      </w:r>
                                    </w:sdtContent>
                                  </w:sdt>
                                  <w:r w:rsidR="006046B5">
                                    <w:rPr>
                                      <w:color w:val="FFFFFF" w:themeColor="background1"/>
                                      <w:sz w:val="72"/>
                                      <w:szCs w:val="72"/>
                                    </w:rPr>
                                    <w:t xml:space="preserve"> basada en un análisis cuantitativo de riesgos</w:t>
                                  </w:r>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04444A5B" id="Group 125" o:spid="_x0000_s1026" style="position:absolute;margin-left:-34.65pt;margin-top:38.05pt;width:523pt;height:513.5pt;z-index:-251658239;mso-position-horizontal-relative:margin;mso-position-vertical-relative:page;mso-width-relative:margin" coordorigin="" coordsize="55613,52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">
                    <o:lock v:ext="edit" aspectratio="t"/>
                    <v:shape id="Forma libre 10" o:spid="_x0000_s1027" style="position:absolute;width:55575;height:43769;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026823;872222,4158133;5557520,4026823;5557520,3857997;5557520,0;0,0" o:connectangles="0,0,0,0,0,0,0" textboxrect="0,0,720,700"/>
                      <v:textbox inset="1in,86.4pt,86.4pt,86.4pt">
                        <w:txbxContent>
                          <w:p w14:paraId="541D56C9" w14:textId="26D704EE" w:rsidR="00455DD0" w:rsidRDefault="005C2706">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sidR="00BB025A">
                                  <w:rPr>
                                    <w:color w:val="FFFFFF" w:themeColor="background1"/>
                                    <w:sz w:val="72"/>
                                    <w:szCs w:val="72"/>
                                  </w:rPr>
                                  <w:t>Auditoría de seguridad</w:t>
                                </w:r>
                              </w:sdtContent>
                            </w:sdt>
                            <w:r w:rsidR="006046B5">
                              <w:rPr>
                                <w:color w:val="FFFFFF" w:themeColor="background1"/>
                                <w:sz w:val="72"/>
                                <w:szCs w:val="72"/>
                              </w:rPr>
                              <w:t xml:space="preserve"> basada en un análisis cuantitativo de riesgos</w:t>
                            </w:r>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p>
        <w:p w14:paraId="22C8174B" w14:textId="46DA7EFE" w:rsidR="006268E5" w:rsidRDefault="006268E5"/>
        <w:p w14:paraId="1BC8FF84" w14:textId="350D8286" w:rsidR="00FC7C87" w:rsidRDefault="00FC7C87" w:rsidP="00FC7C87">
          <w:pPr>
            <w:rPr>
              <w:b/>
              <w:bCs/>
            </w:rPr>
          </w:pPr>
        </w:p>
        <w:p w14:paraId="06C67F3F" w14:textId="7A227B63" w:rsidR="00FC7C87" w:rsidRDefault="001E27C8">
          <w:pPr>
            <w:rPr>
              <w:rFonts w:asciiTheme="majorHAnsi" w:eastAsiaTheme="majorEastAsia" w:hAnsiTheme="majorHAnsi" w:cstheme="majorBidi"/>
              <w:b/>
              <w:color w:val="2F5496" w:themeColor="accent1" w:themeShade="BF"/>
              <w:sz w:val="36"/>
              <w:szCs w:val="36"/>
            </w:rPr>
          </w:pPr>
          <w:r>
            <w:rPr>
              <w:noProof/>
            </w:rPr>
            <mc:AlternateContent>
              <mc:Choice Requires="wps">
                <w:drawing>
                  <wp:anchor distT="0" distB="0" distL="114300" distR="114300" simplePos="0" relativeHeight="251658240" behindDoc="0" locked="0" layoutInCell="1" allowOverlap="1" wp14:anchorId="658F8A6F" wp14:editId="1D0BF623">
                    <wp:simplePos x="0" y="0"/>
                    <wp:positionH relativeFrom="margin">
                      <wp:align>center</wp:align>
                    </wp:positionH>
                    <wp:positionV relativeFrom="paragraph">
                      <wp:posOffset>4286885</wp:posOffset>
                    </wp:positionV>
                    <wp:extent cx="4305300" cy="2095500"/>
                    <wp:effectExtent l="0" t="0" r="19050" b="19050"/>
                    <wp:wrapThrough wrapText="bothSides">
                      <wp:wrapPolygon edited="0">
                        <wp:start x="0" y="0"/>
                        <wp:lineTo x="0" y="21600"/>
                        <wp:lineTo x="21600" y="21600"/>
                        <wp:lineTo x="21600" y="0"/>
                        <wp:lineTo x="0" y="0"/>
                      </wp:wrapPolygon>
                    </wp:wrapThrough>
                    <wp:docPr id="1858351908" name="Rectangle 18583519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4305300" cy="2095500"/>
                            </a:xfrm>
                            <a:prstGeom prst="rect">
                              <a:avLst/>
                            </a:prstGeom>
                            <a:solidFill>
                              <a:srgbClr val="FFFFFF"/>
                            </a:solidFill>
                            <a:ln w="9525">
                              <a:solidFill>
                                <a:srgbClr val="000000"/>
                              </a:solidFill>
                              <a:miter/>
                            </a:ln>
                          </wps:spPr>
                          <wps:txbx>
                            <w:txbxContent>
                              <w:p w14:paraId="06F16316" w14:textId="29C9EE7D" w:rsidR="00903EED" w:rsidRPr="00903EED" w:rsidRDefault="00903EED" w:rsidP="005C2706">
                                <w:pPr>
                                  <w:spacing w:line="252" w:lineRule="auto"/>
                                  <w:jc w:val="center"/>
                                  <w:rPr>
                                    <w:rFonts w:ascii="Calibri" w:hAnsi="Calibri" w:cs="Calibri"/>
                                    <w:b/>
                                    <w:bCs/>
                                    <w:sz w:val="32"/>
                                    <w:szCs w:val="32"/>
                                    <w:lang w:val="en-US"/>
                                  </w:rPr>
                                </w:pPr>
                                <w:r w:rsidRPr="00903EED">
                                  <w:rPr>
                                    <w:rFonts w:ascii="Calibri" w:hAnsi="Calibri" w:cs="Calibri"/>
                                    <w:b/>
                                    <w:bCs/>
                                    <w:sz w:val="32"/>
                                    <w:szCs w:val="32"/>
                                    <w:lang w:val="en-US"/>
                                  </w:rPr>
                                  <w:t>Grupo 5</w:t>
                                </w:r>
                              </w:p>
                              <w:p w14:paraId="0F3B25AD" w14:textId="402C84DA" w:rsidR="00427BB9" w:rsidRDefault="00427BB9" w:rsidP="005C2706">
                                <w:pPr>
                                  <w:spacing w:line="252" w:lineRule="auto"/>
                                  <w:jc w:val="center"/>
                                  <w:rPr>
                                    <w:rFonts w:ascii="Calibri" w:hAnsi="Calibri" w:cs="Calibri"/>
                                    <w:sz w:val="28"/>
                                    <w:szCs w:val="28"/>
                                    <w:lang w:val="en-US"/>
                                  </w:rPr>
                                </w:pPr>
                                <w:r>
                                  <w:rPr>
                                    <w:rFonts w:ascii="Calibri" w:hAnsi="Calibri" w:cs="Calibri"/>
                                    <w:sz w:val="28"/>
                                    <w:szCs w:val="28"/>
                                    <w:lang w:val="en-US"/>
                                  </w:rPr>
                                  <w:t>Diego Villa García – UO277188@uniovi.es</w:t>
                                </w:r>
                              </w:p>
                              <w:p w14:paraId="6B210C60" w14:textId="77777777" w:rsidR="00427BB9" w:rsidRDefault="00427BB9" w:rsidP="005C2706">
                                <w:pPr>
                                  <w:spacing w:line="252" w:lineRule="auto"/>
                                  <w:jc w:val="center"/>
                                  <w:rPr>
                                    <w:rFonts w:ascii="Calibri" w:hAnsi="Calibri" w:cs="Calibri"/>
                                    <w:color w:val="000000"/>
                                    <w:sz w:val="28"/>
                                    <w:szCs w:val="28"/>
                                    <w:lang w:val="en-US"/>
                                  </w:rPr>
                                </w:pPr>
                                <w:r>
                                  <w:rPr>
                                    <w:rFonts w:ascii="Calibri" w:hAnsi="Calibri" w:cs="Calibri"/>
                                    <w:color w:val="000000"/>
                                    <w:sz w:val="28"/>
                                    <w:szCs w:val="28"/>
                                    <w:lang w:val="en-US"/>
                                  </w:rPr>
                                  <w:t>Saúl Tuñón Fernández - UO277490@uniovi.es</w:t>
                                </w:r>
                              </w:p>
                              <w:p w14:paraId="6DE4B75B" w14:textId="795D8C58" w:rsidR="0027452C" w:rsidRDefault="0027452C" w:rsidP="005C2706">
                                <w:pPr>
                                  <w:spacing w:line="252" w:lineRule="auto"/>
                                  <w:jc w:val="center"/>
                                  <w:rPr>
                                    <w:rFonts w:ascii="Calibri" w:hAnsi="Calibri" w:cs="Calibri"/>
                                    <w:color w:val="000000"/>
                                    <w:sz w:val="28"/>
                                    <w:szCs w:val="28"/>
                                    <w:lang w:val="en-US"/>
                                  </w:rPr>
                                </w:pPr>
                                <w:r>
                                  <w:rPr>
                                    <w:rFonts w:ascii="Calibri" w:hAnsi="Calibri" w:cs="Calibri"/>
                                    <w:color w:val="000000"/>
                                    <w:sz w:val="28"/>
                                    <w:szCs w:val="28"/>
                                    <w:lang w:val="en-US"/>
                                  </w:rPr>
                                  <w:t>Hugo Roberto Pulido Pensado - UO282823</w:t>
                                </w:r>
                                <w:r w:rsidR="00684554">
                                  <w:rPr>
                                    <w:rFonts w:ascii="Calibri" w:hAnsi="Calibri" w:cs="Calibri"/>
                                    <w:color w:val="000000"/>
                                    <w:sz w:val="28"/>
                                    <w:szCs w:val="28"/>
                                    <w:lang w:val="en-US"/>
                                  </w:rPr>
                                  <w:t>@uniovi.es</w:t>
                                </w:r>
                              </w:p>
                              <w:p w14:paraId="7A5B2141" w14:textId="1C307F7C" w:rsidR="0027452C" w:rsidRDefault="0027452C" w:rsidP="005C2706">
                                <w:pPr>
                                  <w:spacing w:line="252" w:lineRule="auto"/>
                                  <w:jc w:val="center"/>
                                  <w:rPr>
                                    <w:rFonts w:ascii="Calibri" w:hAnsi="Calibri" w:cs="Calibri"/>
                                    <w:color w:val="000000"/>
                                    <w:sz w:val="28"/>
                                    <w:szCs w:val="28"/>
                                    <w:lang w:val="en-US"/>
                                  </w:rPr>
                                </w:pPr>
                                <w:r>
                                  <w:rPr>
                                    <w:rFonts w:ascii="Calibri" w:hAnsi="Calibri" w:cs="Calibri"/>
                                    <w:color w:val="000000"/>
                                    <w:sz w:val="28"/>
                                    <w:szCs w:val="28"/>
                                    <w:lang w:val="en-US"/>
                                  </w:rPr>
                                  <w:t>Carlos Sánchez Rodríguez - UO282621</w:t>
                                </w:r>
                                <w:r w:rsidR="00684554">
                                  <w:rPr>
                                    <w:rFonts w:ascii="Calibri" w:hAnsi="Calibri" w:cs="Calibri"/>
                                    <w:color w:val="000000"/>
                                    <w:sz w:val="28"/>
                                    <w:szCs w:val="28"/>
                                    <w:lang w:val="en-US"/>
                                  </w:rPr>
                                  <w:t>@uniovi.es</w:t>
                                </w:r>
                              </w:p>
                              <w:p w14:paraId="1517BCEB" w14:textId="77777777" w:rsidR="00427BB9" w:rsidRDefault="00427BB9" w:rsidP="005C2706">
                                <w:pPr>
                                  <w:spacing w:line="252" w:lineRule="auto"/>
                                  <w:jc w:val="center"/>
                                  <w:rPr>
                                    <w:rFonts w:ascii="Calibri" w:hAnsi="Calibri" w:cs="Calibri"/>
                                    <w:color w:val="000000"/>
                                    <w:sz w:val="28"/>
                                    <w:szCs w:val="28"/>
                                    <w:lang w:val="en-US"/>
                                  </w:rPr>
                                </w:pPr>
                                <w:r>
                                  <w:rPr>
                                    <w:rFonts w:ascii="Calibri" w:hAnsi="Calibri" w:cs="Calibri"/>
                                    <w:color w:val="000000"/>
                                    <w:sz w:val="28"/>
                                    <w:szCs w:val="28"/>
                                    <w:lang w:val="en-US"/>
                                  </w:rPr>
                                  <w:t>Miguel Olamendi Alonso - UO285032@uniovi.es</w:t>
                                </w:r>
                              </w:p>
                            </w:txbxContent>
                          </wps:txbx>
                          <wps:bodyPr wrap="square" lIns="91440" tIns="45720" rIns="91440" bIns="45720" anchor="t">
                            <a:noAutofit/>
                          </wps:bodyPr>
                        </wps:wsp>
                      </a:graphicData>
                    </a:graphic>
                    <wp14:sizeRelH relativeFrom="margin">
                      <wp14:pctWidth>0</wp14:pctWidth>
                    </wp14:sizeRelH>
                    <wp14:sizeRelV relativeFrom="margin">
                      <wp14:pctHeight>0</wp14:pctHeight>
                    </wp14:sizeRelV>
                  </wp:anchor>
                </w:drawing>
              </mc:Choice>
              <mc:Fallback>
                <w:pict>
                  <v:rect w14:anchorId="658F8A6F" id="Rectangle 1858351908" o:spid="_x0000_s1029" style="position:absolute;margin-left:0;margin-top:337.55pt;width:339pt;height:165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">
                    <v:textbox>
                      <w:txbxContent>
                        <w:p w14:paraId="06F16316" w14:textId="29C9EE7D" w:rsidR="00903EED" w:rsidRPr="00903EED" w:rsidRDefault="00903EED" w:rsidP="005C2706">
                          <w:pPr>
                            <w:spacing w:line="252" w:lineRule="auto"/>
                            <w:jc w:val="center"/>
                            <w:rPr>
                              <w:rFonts w:ascii="Calibri" w:hAnsi="Calibri" w:cs="Calibri"/>
                              <w:b/>
                              <w:bCs/>
                              <w:sz w:val="32"/>
                              <w:szCs w:val="32"/>
                              <w:lang w:val="en-US"/>
                            </w:rPr>
                          </w:pPr>
                          <w:r w:rsidRPr="00903EED">
                            <w:rPr>
                              <w:rFonts w:ascii="Calibri" w:hAnsi="Calibri" w:cs="Calibri"/>
                              <w:b/>
                              <w:bCs/>
                              <w:sz w:val="32"/>
                              <w:szCs w:val="32"/>
                              <w:lang w:val="en-US"/>
                            </w:rPr>
                            <w:t>Grupo 5</w:t>
                          </w:r>
                        </w:p>
                        <w:p w14:paraId="0F3B25AD" w14:textId="402C84DA" w:rsidR="00427BB9" w:rsidRDefault="00427BB9" w:rsidP="005C2706">
                          <w:pPr>
                            <w:spacing w:line="252" w:lineRule="auto"/>
                            <w:jc w:val="center"/>
                            <w:rPr>
                              <w:rFonts w:ascii="Calibri" w:hAnsi="Calibri" w:cs="Calibri"/>
                              <w:sz w:val="28"/>
                              <w:szCs w:val="28"/>
                              <w:lang w:val="en-US"/>
                            </w:rPr>
                          </w:pPr>
                          <w:r>
                            <w:rPr>
                              <w:rFonts w:ascii="Calibri" w:hAnsi="Calibri" w:cs="Calibri"/>
                              <w:sz w:val="28"/>
                              <w:szCs w:val="28"/>
                              <w:lang w:val="en-US"/>
                            </w:rPr>
                            <w:t>Diego Villa García – UO277188@uniovi.es</w:t>
                          </w:r>
                        </w:p>
                        <w:p w14:paraId="6B210C60" w14:textId="77777777" w:rsidR="00427BB9" w:rsidRDefault="00427BB9" w:rsidP="005C2706">
                          <w:pPr>
                            <w:spacing w:line="252" w:lineRule="auto"/>
                            <w:jc w:val="center"/>
                            <w:rPr>
                              <w:rFonts w:ascii="Calibri" w:hAnsi="Calibri" w:cs="Calibri"/>
                              <w:color w:val="000000"/>
                              <w:sz w:val="28"/>
                              <w:szCs w:val="28"/>
                              <w:lang w:val="en-US"/>
                            </w:rPr>
                          </w:pPr>
                          <w:r>
                            <w:rPr>
                              <w:rFonts w:ascii="Calibri" w:hAnsi="Calibri" w:cs="Calibri"/>
                              <w:color w:val="000000"/>
                              <w:sz w:val="28"/>
                              <w:szCs w:val="28"/>
                              <w:lang w:val="en-US"/>
                            </w:rPr>
                            <w:t>Saúl Tuñón Fernández - UO277490@uniovi.es</w:t>
                          </w:r>
                        </w:p>
                        <w:p w14:paraId="6DE4B75B" w14:textId="795D8C58" w:rsidR="0027452C" w:rsidRDefault="0027452C" w:rsidP="005C2706">
                          <w:pPr>
                            <w:spacing w:line="252" w:lineRule="auto"/>
                            <w:jc w:val="center"/>
                            <w:rPr>
                              <w:rFonts w:ascii="Calibri" w:hAnsi="Calibri" w:cs="Calibri"/>
                              <w:color w:val="000000"/>
                              <w:sz w:val="28"/>
                              <w:szCs w:val="28"/>
                              <w:lang w:val="en-US"/>
                            </w:rPr>
                          </w:pPr>
                          <w:r>
                            <w:rPr>
                              <w:rFonts w:ascii="Calibri" w:hAnsi="Calibri" w:cs="Calibri"/>
                              <w:color w:val="000000"/>
                              <w:sz w:val="28"/>
                              <w:szCs w:val="28"/>
                              <w:lang w:val="en-US"/>
                            </w:rPr>
                            <w:t>Hugo Roberto Pulido Pensado - UO282823</w:t>
                          </w:r>
                          <w:r w:rsidR="00684554">
                            <w:rPr>
                              <w:rFonts w:ascii="Calibri" w:hAnsi="Calibri" w:cs="Calibri"/>
                              <w:color w:val="000000"/>
                              <w:sz w:val="28"/>
                              <w:szCs w:val="28"/>
                              <w:lang w:val="en-US"/>
                            </w:rPr>
                            <w:t>@uniovi.es</w:t>
                          </w:r>
                        </w:p>
                        <w:p w14:paraId="7A5B2141" w14:textId="1C307F7C" w:rsidR="0027452C" w:rsidRDefault="0027452C" w:rsidP="005C2706">
                          <w:pPr>
                            <w:spacing w:line="252" w:lineRule="auto"/>
                            <w:jc w:val="center"/>
                            <w:rPr>
                              <w:rFonts w:ascii="Calibri" w:hAnsi="Calibri" w:cs="Calibri"/>
                              <w:color w:val="000000"/>
                              <w:sz w:val="28"/>
                              <w:szCs w:val="28"/>
                              <w:lang w:val="en-US"/>
                            </w:rPr>
                          </w:pPr>
                          <w:r>
                            <w:rPr>
                              <w:rFonts w:ascii="Calibri" w:hAnsi="Calibri" w:cs="Calibri"/>
                              <w:color w:val="000000"/>
                              <w:sz w:val="28"/>
                              <w:szCs w:val="28"/>
                              <w:lang w:val="en-US"/>
                            </w:rPr>
                            <w:t>Carlos Sánchez Rodríguez - UO282621</w:t>
                          </w:r>
                          <w:r w:rsidR="00684554">
                            <w:rPr>
                              <w:rFonts w:ascii="Calibri" w:hAnsi="Calibri" w:cs="Calibri"/>
                              <w:color w:val="000000"/>
                              <w:sz w:val="28"/>
                              <w:szCs w:val="28"/>
                              <w:lang w:val="en-US"/>
                            </w:rPr>
                            <w:t>@uniovi.es</w:t>
                          </w:r>
                        </w:p>
                        <w:p w14:paraId="1517BCEB" w14:textId="77777777" w:rsidR="00427BB9" w:rsidRDefault="00427BB9" w:rsidP="005C2706">
                          <w:pPr>
                            <w:spacing w:line="252" w:lineRule="auto"/>
                            <w:jc w:val="center"/>
                            <w:rPr>
                              <w:rFonts w:ascii="Calibri" w:hAnsi="Calibri" w:cs="Calibri"/>
                              <w:color w:val="000000"/>
                              <w:sz w:val="28"/>
                              <w:szCs w:val="28"/>
                              <w:lang w:val="en-US"/>
                            </w:rPr>
                          </w:pPr>
                          <w:r>
                            <w:rPr>
                              <w:rFonts w:ascii="Calibri" w:hAnsi="Calibri" w:cs="Calibri"/>
                              <w:color w:val="000000"/>
                              <w:sz w:val="28"/>
                              <w:szCs w:val="28"/>
                              <w:lang w:val="en-US"/>
                            </w:rPr>
                            <w:t>Miguel Olamendi Alonso - UO285032@uniovi.es</w:t>
                          </w:r>
                        </w:p>
                      </w:txbxContent>
                    </v:textbox>
                    <w10:wrap type="through" anchorx="margin"/>
                  </v:rect>
                </w:pict>
              </mc:Fallback>
            </mc:AlternateContent>
          </w:r>
          <w:r w:rsidR="00FC7C87">
            <w:br w:type="page"/>
          </w:r>
        </w:p>
        <w:bookmarkStart w:id="1" w:name="_Toc155543356" w:displacedByCustomXml="next"/>
        <w:bookmarkStart w:id="2" w:name="_Toc155371129" w:displacedByCustomXml="next"/>
        <w:sdt>
          <w:sdtPr>
            <w:rPr>
              <w:rFonts w:asciiTheme="minorHAnsi" w:eastAsiaTheme="minorHAnsi" w:hAnsiTheme="minorHAnsi" w:cstheme="minorBidi"/>
              <w:b w:val="0"/>
              <w:color w:val="auto"/>
              <w:sz w:val="22"/>
              <w:szCs w:val="22"/>
            </w:rPr>
            <w:id w:val="-980236163"/>
            <w:docPartObj>
              <w:docPartGallery w:val="Table of Contents"/>
              <w:docPartUnique/>
            </w:docPartObj>
          </w:sdtPr>
          <w:sdtContent>
            <w:p w14:paraId="7DC05A1B" w14:textId="6BA83A4B" w:rsidR="0014018F" w:rsidRDefault="0014018F" w:rsidP="00B96B95">
              <w:pPr>
                <w:pStyle w:val="Heading1"/>
              </w:pPr>
              <w:r>
                <w:t>Contenido</w:t>
              </w:r>
              <w:bookmarkEnd w:id="1"/>
            </w:p>
            <w:p w14:paraId="6C23AAA6" w14:textId="2CC811D6" w:rsidR="00CF6488" w:rsidRDefault="0014018F">
              <w:pPr>
                <w:pStyle w:val="TOC1"/>
                <w:tabs>
                  <w:tab w:val="right" w:leader="dot" w:pos="9016"/>
                </w:tabs>
                <w:rPr>
                  <w:rFonts w:eastAsiaTheme="minorEastAsia"/>
                  <w:noProof/>
                  <w:kern w:val="2"/>
                  <w:lang w:eastAsia="es-ES"/>
                  <w14:ligatures w14:val="standardContextual"/>
                </w:rPr>
              </w:pPr>
              <w:r>
                <w:fldChar w:fldCharType="begin"/>
              </w:r>
              <w:r>
                <w:instrText xml:space="preserve"> TOC \o "1-3" \h \z \u </w:instrText>
              </w:r>
              <w:r>
                <w:fldChar w:fldCharType="separate"/>
              </w:r>
              <w:hyperlink w:anchor="_Toc155543356" w:history="1">
                <w:r w:rsidR="00CF6488" w:rsidRPr="00FC0ACD">
                  <w:rPr>
                    <w:rStyle w:val="Hyperlink"/>
                    <w:noProof/>
                  </w:rPr>
                  <w:t>Contenido</w:t>
                </w:r>
                <w:r w:rsidR="00CF6488">
                  <w:rPr>
                    <w:noProof/>
                    <w:webHidden/>
                  </w:rPr>
                  <w:tab/>
                </w:r>
                <w:r w:rsidR="00CF6488">
                  <w:rPr>
                    <w:noProof/>
                    <w:webHidden/>
                  </w:rPr>
                  <w:fldChar w:fldCharType="begin"/>
                </w:r>
                <w:r w:rsidR="00CF6488">
                  <w:rPr>
                    <w:noProof/>
                    <w:webHidden/>
                  </w:rPr>
                  <w:instrText xml:space="preserve"> PAGEREF _Toc155543356 \h </w:instrText>
                </w:r>
                <w:r w:rsidR="00CF6488">
                  <w:rPr>
                    <w:noProof/>
                    <w:webHidden/>
                  </w:rPr>
                </w:r>
                <w:r w:rsidR="00CF6488">
                  <w:rPr>
                    <w:noProof/>
                    <w:webHidden/>
                  </w:rPr>
                  <w:fldChar w:fldCharType="separate"/>
                </w:r>
                <w:r w:rsidR="00CF6488">
                  <w:rPr>
                    <w:noProof/>
                    <w:webHidden/>
                  </w:rPr>
                  <w:t>1</w:t>
                </w:r>
                <w:r w:rsidR="00CF6488">
                  <w:rPr>
                    <w:noProof/>
                    <w:webHidden/>
                  </w:rPr>
                  <w:fldChar w:fldCharType="end"/>
                </w:r>
              </w:hyperlink>
            </w:p>
            <w:p w14:paraId="2F569672" w14:textId="35E45076" w:rsidR="00CF6488" w:rsidRDefault="00CF6488">
              <w:pPr>
                <w:pStyle w:val="TOC1"/>
                <w:tabs>
                  <w:tab w:val="right" w:leader="dot" w:pos="9016"/>
                </w:tabs>
                <w:rPr>
                  <w:rFonts w:eastAsiaTheme="minorEastAsia"/>
                  <w:noProof/>
                  <w:kern w:val="2"/>
                  <w:lang w:eastAsia="es-ES"/>
                  <w14:ligatures w14:val="standardContextual"/>
                </w:rPr>
              </w:pPr>
              <w:hyperlink w:anchor="_Toc155543357" w:history="1">
                <w:r w:rsidRPr="00FC0ACD">
                  <w:rPr>
                    <w:rStyle w:val="Hyperlink"/>
                    <w:noProof/>
                  </w:rPr>
                  <w:t>Presentación del informe</w:t>
                </w:r>
                <w:r>
                  <w:rPr>
                    <w:noProof/>
                    <w:webHidden/>
                  </w:rPr>
                  <w:tab/>
                </w:r>
                <w:r>
                  <w:rPr>
                    <w:noProof/>
                    <w:webHidden/>
                  </w:rPr>
                  <w:fldChar w:fldCharType="begin"/>
                </w:r>
                <w:r>
                  <w:rPr>
                    <w:noProof/>
                    <w:webHidden/>
                  </w:rPr>
                  <w:instrText xml:space="preserve"> PAGEREF _Toc155543357 \h </w:instrText>
                </w:r>
                <w:r>
                  <w:rPr>
                    <w:noProof/>
                    <w:webHidden/>
                  </w:rPr>
                </w:r>
                <w:r>
                  <w:rPr>
                    <w:noProof/>
                    <w:webHidden/>
                  </w:rPr>
                  <w:fldChar w:fldCharType="separate"/>
                </w:r>
                <w:r>
                  <w:rPr>
                    <w:noProof/>
                    <w:webHidden/>
                  </w:rPr>
                  <w:t>2</w:t>
                </w:r>
                <w:r>
                  <w:rPr>
                    <w:noProof/>
                    <w:webHidden/>
                  </w:rPr>
                  <w:fldChar w:fldCharType="end"/>
                </w:r>
              </w:hyperlink>
            </w:p>
            <w:p w14:paraId="27D65BDF" w14:textId="7E219AFB" w:rsidR="00CF6488" w:rsidRDefault="00CF6488">
              <w:pPr>
                <w:pStyle w:val="TOC1"/>
                <w:tabs>
                  <w:tab w:val="right" w:leader="dot" w:pos="9016"/>
                </w:tabs>
                <w:rPr>
                  <w:rFonts w:eastAsiaTheme="minorEastAsia"/>
                  <w:noProof/>
                  <w:kern w:val="2"/>
                  <w:lang w:eastAsia="es-ES"/>
                  <w14:ligatures w14:val="standardContextual"/>
                </w:rPr>
              </w:pPr>
              <w:hyperlink w:anchor="_Toc155543358" w:history="1">
                <w:r w:rsidRPr="00FC0ACD">
                  <w:rPr>
                    <w:rStyle w:val="Hyperlink"/>
                    <w:noProof/>
                  </w:rPr>
                  <w:t>Objetivos y alcance de la auditoría</w:t>
                </w:r>
                <w:r>
                  <w:rPr>
                    <w:noProof/>
                    <w:webHidden/>
                  </w:rPr>
                  <w:tab/>
                </w:r>
                <w:r>
                  <w:rPr>
                    <w:noProof/>
                    <w:webHidden/>
                  </w:rPr>
                  <w:fldChar w:fldCharType="begin"/>
                </w:r>
                <w:r>
                  <w:rPr>
                    <w:noProof/>
                    <w:webHidden/>
                  </w:rPr>
                  <w:instrText xml:space="preserve"> PAGEREF _Toc155543358 \h </w:instrText>
                </w:r>
                <w:r>
                  <w:rPr>
                    <w:noProof/>
                    <w:webHidden/>
                  </w:rPr>
                </w:r>
                <w:r>
                  <w:rPr>
                    <w:noProof/>
                    <w:webHidden/>
                  </w:rPr>
                  <w:fldChar w:fldCharType="separate"/>
                </w:r>
                <w:r>
                  <w:rPr>
                    <w:noProof/>
                    <w:webHidden/>
                  </w:rPr>
                  <w:t>3</w:t>
                </w:r>
                <w:r>
                  <w:rPr>
                    <w:noProof/>
                    <w:webHidden/>
                  </w:rPr>
                  <w:fldChar w:fldCharType="end"/>
                </w:r>
              </w:hyperlink>
            </w:p>
            <w:p w14:paraId="658F4649" w14:textId="7FC6868E" w:rsidR="00CF6488" w:rsidRDefault="00CF6488">
              <w:pPr>
                <w:pStyle w:val="TOC1"/>
                <w:tabs>
                  <w:tab w:val="right" w:leader="dot" w:pos="9016"/>
                </w:tabs>
                <w:rPr>
                  <w:rFonts w:eastAsiaTheme="minorEastAsia"/>
                  <w:noProof/>
                  <w:kern w:val="2"/>
                  <w:lang w:eastAsia="es-ES"/>
                  <w14:ligatures w14:val="standardContextual"/>
                </w:rPr>
              </w:pPr>
              <w:hyperlink w:anchor="_Toc155543359" w:history="1">
                <w:r w:rsidRPr="00FC0ACD">
                  <w:rPr>
                    <w:rStyle w:val="Hyperlink"/>
                    <w:noProof/>
                  </w:rPr>
                  <w:t>Temas considerados</w:t>
                </w:r>
                <w:r>
                  <w:rPr>
                    <w:noProof/>
                    <w:webHidden/>
                  </w:rPr>
                  <w:tab/>
                </w:r>
                <w:r>
                  <w:rPr>
                    <w:noProof/>
                    <w:webHidden/>
                  </w:rPr>
                  <w:fldChar w:fldCharType="begin"/>
                </w:r>
                <w:r>
                  <w:rPr>
                    <w:noProof/>
                    <w:webHidden/>
                  </w:rPr>
                  <w:instrText xml:space="preserve"> PAGEREF _Toc155543359 \h </w:instrText>
                </w:r>
                <w:r>
                  <w:rPr>
                    <w:noProof/>
                    <w:webHidden/>
                  </w:rPr>
                </w:r>
                <w:r>
                  <w:rPr>
                    <w:noProof/>
                    <w:webHidden/>
                  </w:rPr>
                  <w:fldChar w:fldCharType="separate"/>
                </w:r>
                <w:r>
                  <w:rPr>
                    <w:noProof/>
                    <w:webHidden/>
                  </w:rPr>
                  <w:t>3</w:t>
                </w:r>
                <w:r>
                  <w:rPr>
                    <w:noProof/>
                    <w:webHidden/>
                  </w:rPr>
                  <w:fldChar w:fldCharType="end"/>
                </w:r>
              </w:hyperlink>
            </w:p>
            <w:p w14:paraId="44885B46" w14:textId="6A48F323" w:rsidR="00CF6488" w:rsidRDefault="00CF6488">
              <w:pPr>
                <w:pStyle w:val="TOC1"/>
                <w:tabs>
                  <w:tab w:val="right" w:leader="dot" w:pos="9016"/>
                </w:tabs>
                <w:rPr>
                  <w:rFonts w:eastAsiaTheme="minorEastAsia"/>
                  <w:noProof/>
                  <w:kern w:val="2"/>
                  <w:lang w:eastAsia="es-ES"/>
                  <w14:ligatures w14:val="standardContextual"/>
                </w:rPr>
              </w:pPr>
              <w:hyperlink w:anchor="_Toc155543360" w:history="1">
                <w:r w:rsidRPr="00FC0ACD">
                  <w:rPr>
                    <w:rStyle w:val="Hyperlink"/>
                    <w:noProof/>
                  </w:rPr>
                  <w:t>Cuerpo expositivo</w:t>
                </w:r>
                <w:r>
                  <w:rPr>
                    <w:noProof/>
                    <w:webHidden/>
                  </w:rPr>
                  <w:tab/>
                </w:r>
                <w:r>
                  <w:rPr>
                    <w:noProof/>
                    <w:webHidden/>
                  </w:rPr>
                  <w:fldChar w:fldCharType="begin"/>
                </w:r>
                <w:r>
                  <w:rPr>
                    <w:noProof/>
                    <w:webHidden/>
                  </w:rPr>
                  <w:instrText xml:space="preserve"> PAGEREF _Toc155543360 \h </w:instrText>
                </w:r>
                <w:r>
                  <w:rPr>
                    <w:noProof/>
                    <w:webHidden/>
                  </w:rPr>
                </w:r>
                <w:r>
                  <w:rPr>
                    <w:noProof/>
                    <w:webHidden/>
                  </w:rPr>
                  <w:fldChar w:fldCharType="separate"/>
                </w:r>
                <w:r>
                  <w:rPr>
                    <w:noProof/>
                    <w:webHidden/>
                  </w:rPr>
                  <w:t>3</w:t>
                </w:r>
                <w:r>
                  <w:rPr>
                    <w:noProof/>
                    <w:webHidden/>
                  </w:rPr>
                  <w:fldChar w:fldCharType="end"/>
                </w:r>
              </w:hyperlink>
            </w:p>
            <w:p w14:paraId="3E2276D4" w14:textId="178F41AC" w:rsidR="00CF6488" w:rsidRDefault="00CF6488">
              <w:pPr>
                <w:pStyle w:val="TOC2"/>
                <w:tabs>
                  <w:tab w:val="right" w:leader="dot" w:pos="9016"/>
                </w:tabs>
                <w:rPr>
                  <w:rFonts w:eastAsiaTheme="minorEastAsia"/>
                  <w:noProof/>
                  <w:kern w:val="2"/>
                  <w:lang w:eastAsia="es-ES"/>
                  <w14:ligatures w14:val="standardContextual"/>
                </w:rPr>
              </w:pPr>
              <w:hyperlink w:anchor="_Toc155543361" w:history="1">
                <w:r w:rsidRPr="00FC0ACD">
                  <w:rPr>
                    <w:rStyle w:val="Hyperlink"/>
                    <w:noProof/>
                  </w:rPr>
                  <w:t>Dominios de seguridad</w:t>
                </w:r>
                <w:r>
                  <w:rPr>
                    <w:noProof/>
                    <w:webHidden/>
                  </w:rPr>
                  <w:tab/>
                </w:r>
                <w:r>
                  <w:rPr>
                    <w:noProof/>
                    <w:webHidden/>
                  </w:rPr>
                  <w:fldChar w:fldCharType="begin"/>
                </w:r>
                <w:r>
                  <w:rPr>
                    <w:noProof/>
                    <w:webHidden/>
                  </w:rPr>
                  <w:instrText xml:space="preserve"> PAGEREF _Toc155543361 \h </w:instrText>
                </w:r>
                <w:r>
                  <w:rPr>
                    <w:noProof/>
                    <w:webHidden/>
                  </w:rPr>
                </w:r>
                <w:r>
                  <w:rPr>
                    <w:noProof/>
                    <w:webHidden/>
                  </w:rPr>
                  <w:fldChar w:fldCharType="separate"/>
                </w:r>
                <w:r>
                  <w:rPr>
                    <w:noProof/>
                    <w:webHidden/>
                  </w:rPr>
                  <w:t>3</w:t>
                </w:r>
                <w:r>
                  <w:rPr>
                    <w:noProof/>
                    <w:webHidden/>
                  </w:rPr>
                  <w:fldChar w:fldCharType="end"/>
                </w:r>
              </w:hyperlink>
            </w:p>
            <w:p w14:paraId="4B357A28" w14:textId="45536675" w:rsidR="00CF6488" w:rsidRDefault="00CF6488">
              <w:pPr>
                <w:pStyle w:val="TOC3"/>
                <w:tabs>
                  <w:tab w:val="right" w:leader="dot" w:pos="9016"/>
                </w:tabs>
                <w:rPr>
                  <w:rFonts w:eastAsiaTheme="minorEastAsia"/>
                  <w:noProof/>
                  <w:kern w:val="2"/>
                  <w:lang w:eastAsia="es-ES"/>
                  <w14:ligatures w14:val="standardContextual"/>
                </w:rPr>
              </w:pPr>
              <w:hyperlink w:anchor="_Toc155543362" w:history="1">
                <w:r w:rsidRPr="00FC0ACD">
                  <w:rPr>
                    <w:rStyle w:val="Hyperlink"/>
                    <w:noProof/>
                  </w:rPr>
                  <w:t>Aulas de teoría</w:t>
                </w:r>
                <w:r>
                  <w:rPr>
                    <w:noProof/>
                    <w:webHidden/>
                  </w:rPr>
                  <w:tab/>
                </w:r>
                <w:r>
                  <w:rPr>
                    <w:noProof/>
                    <w:webHidden/>
                  </w:rPr>
                  <w:fldChar w:fldCharType="begin"/>
                </w:r>
                <w:r>
                  <w:rPr>
                    <w:noProof/>
                    <w:webHidden/>
                  </w:rPr>
                  <w:instrText xml:space="preserve"> PAGEREF _Toc155543362 \h </w:instrText>
                </w:r>
                <w:r>
                  <w:rPr>
                    <w:noProof/>
                    <w:webHidden/>
                  </w:rPr>
                </w:r>
                <w:r>
                  <w:rPr>
                    <w:noProof/>
                    <w:webHidden/>
                  </w:rPr>
                  <w:fldChar w:fldCharType="separate"/>
                </w:r>
                <w:r>
                  <w:rPr>
                    <w:noProof/>
                    <w:webHidden/>
                  </w:rPr>
                  <w:t>3</w:t>
                </w:r>
                <w:r>
                  <w:rPr>
                    <w:noProof/>
                    <w:webHidden/>
                  </w:rPr>
                  <w:fldChar w:fldCharType="end"/>
                </w:r>
              </w:hyperlink>
            </w:p>
            <w:p w14:paraId="5D9C33E2" w14:textId="431D8470" w:rsidR="00CF6488" w:rsidRDefault="00CF6488">
              <w:pPr>
                <w:pStyle w:val="TOC3"/>
                <w:tabs>
                  <w:tab w:val="right" w:leader="dot" w:pos="9016"/>
                </w:tabs>
                <w:rPr>
                  <w:rFonts w:eastAsiaTheme="minorEastAsia"/>
                  <w:noProof/>
                  <w:kern w:val="2"/>
                  <w:lang w:eastAsia="es-ES"/>
                  <w14:ligatures w14:val="standardContextual"/>
                </w:rPr>
              </w:pPr>
              <w:hyperlink w:anchor="_Toc155543363" w:history="1">
                <w:r w:rsidRPr="00FC0ACD">
                  <w:rPr>
                    <w:rStyle w:val="Hyperlink"/>
                    <w:noProof/>
                  </w:rPr>
                  <w:t>Aulas de laboratorio</w:t>
                </w:r>
                <w:r>
                  <w:rPr>
                    <w:noProof/>
                    <w:webHidden/>
                  </w:rPr>
                  <w:tab/>
                </w:r>
                <w:r>
                  <w:rPr>
                    <w:noProof/>
                    <w:webHidden/>
                  </w:rPr>
                  <w:fldChar w:fldCharType="begin"/>
                </w:r>
                <w:r>
                  <w:rPr>
                    <w:noProof/>
                    <w:webHidden/>
                  </w:rPr>
                  <w:instrText xml:space="preserve"> PAGEREF _Toc155543363 \h </w:instrText>
                </w:r>
                <w:r>
                  <w:rPr>
                    <w:noProof/>
                    <w:webHidden/>
                  </w:rPr>
                </w:r>
                <w:r>
                  <w:rPr>
                    <w:noProof/>
                    <w:webHidden/>
                  </w:rPr>
                  <w:fldChar w:fldCharType="separate"/>
                </w:r>
                <w:r>
                  <w:rPr>
                    <w:noProof/>
                    <w:webHidden/>
                  </w:rPr>
                  <w:t>4</w:t>
                </w:r>
                <w:r>
                  <w:rPr>
                    <w:noProof/>
                    <w:webHidden/>
                  </w:rPr>
                  <w:fldChar w:fldCharType="end"/>
                </w:r>
              </w:hyperlink>
            </w:p>
            <w:p w14:paraId="4C7F5FC2" w14:textId="74223F29" w:rsidR="00CF6488" w:rsidRDefault="00CF6488">
              <w:pPr>
                <w:pStyle w:val="TOC3"/>
                <w:tabs>
                  <w:tab w:val="right" w:leader="dot" w:pos="9016"/>
                </w:tabs>
                <w:rPr>
                  <w:rFonts w:eastAsiaTheme="minorEastAsia"/>
                  <w:noProof/>
                  <w:kern w:val="2"/>
                  <w:lang w:eastAsia="es-ES"/>
                  <w14:ligatures w14:val="standardContextual"/>
                </w:rPr>
              </w:pPr>
              <w:hyperlink w:anchor="_Toc155543364" w:history="1">
                <w:r w:rsidRPr="00FC0ACD">
                  <w:rPr>
                    <w:rStyle w:val="Hyperlink"/>
                    <w:noProof/>
                  </w:rPr>
                  <w:t>Sala de libre acceso</w:t>
                </w:r>
                <w:r>
                  <w:rPr>
                    <w:noProof/>
                    <w:webHidden/>
                  </w:rPr>
                  <w:tab/>
                </w:r>
                <w:r>
                  <w:rPr>
                    <w:noProof/>
                    <w:webHidden/>
                  </w:rPr>
                  <w:fldChar w:fldCharType="begin"/>
                </w:r>
                <w:r>
                  <w:rPr>
                    <w:noProof/>
                    <w:webHidden/>
                  </w:rPr>
                  <w:instrText xml:space="preserve"> PAGEREF _Toc155543364 \h </w:instrText>
                </w:r>
                <w:r>
                  <w:rPr>
                    <w:noProof/>
                    <w:webHidden/>
                  </w:rPr>
                </w:r>
                <w:r>
                  <w:rPr>
                    <w:noProof/>
                    <w:webHidden/>
                  </w:rPr>
                  <w:fldChar w:fldCharType="separate"/>
                </w:r>
                <w:r>
                  <w:rPr>
                    <w:noProof/>
                    <w:webHidden/>
                  </w:rPr>
                  <w:t>4</w:t>
                </w:r>
                <w:r>
                  <w:rPr>
                    <w:noProof/>
                    <w:webHidden/>
                  </w:rPr>
                  <w:fldChar w:fldCharType="end"/>
                </w:r>
              </w:hyperlink>
            </w:p>
            <w:p w14:paraId="4D897C94" w14:textId="0D191CD0" w:rsidR="00CF6488" w:rsidRDefault="00CF6488">
              <w:pPr>
                <w:pStyle w:val="TOC3"/>
                <w:tabs>
                  <w:tab w:val="right" w:leader="dot" w:pos="9016"/>
                </w:tabs>
                <w:rPr>
                  <w:rFonts w:eastAsiaTheme="minorEastAsia"/>
                  <w:noProof/>
                  <w:kern w:val="2"/>
                  <w:lang w:eastAsia="es-ES"/>
                  <w14:ligatures w14:val="standardContextual"/>
                </w:rPr>
              </w:pPr>
              <w:hyperlink w:anchor="_Toc155543365" w:history="1">
                <w:r w:rsidRPr="00FC0ACD">
                  <w:rPr>
                    <w:rStyle w:val="Hyperlink"/>
                    <w:noProof/>
                  </w:rPr>
                  <w:t>Infraestructura de comunicaciones</w:t>
                </w:r>
                <w:r>
                  <w:rPr>
                    <w:noProof/>
                    <w:webHidden/>
                  </w:rPr>
                  <w:tab/>
                </w:r>
                <w:r>
                  <w:rPr>
                    <w:noProof/>
                    <w:webHidden/>
                  </w:rPr>
                  <w:fldChar w:fldCharType="begin"/>
                </w:r>
                <w:r>
                  <w:rPr>
                    <w:noProof/>
                    <w:webHidden/>
                  </w:rPr>
                  <w:instrText xml:space="preserve"> PAGEREF _Toc155543365 \h </w:instrText>
                </w:r>
                <w:r>
                  <w:rPr>
                    <w:noProof/>
                    <w:webHidden/>
                  </w:rPr>
                </w:r>
                <w:r>
                  <w:rPr>
                    <w:noProof/>
                    <w:webHidden/>
                  </w:rPr>
                  <w:fldChar w:fldCharType="separate"/>
                </w:r>
                <w:r>
                  <w:rPr>
                    <w:noProof/>
                    <w:webHidden/>
                  </w:rPr>
                  <w:t>5</w:t>
                </w:r>
                <w:r>
                  <w:rPr>
                    <w:noProof/>
                    <w:webHidden/>
                  </w:rPr>
                  <w:fldChar w:fldCharType="end"/>
                </w:r>
              </w:hyperlink>
            </w:p>
            <w:p w14:paraId="2E7D1135" w14:textId="3E50E1E1" w:rsidR="00CF6488" w:rsidRDefault="00CF6488">
              <w:pPr>
                <w:pStyle w:val="TOC3"/>
                <w:tabs>
                  <w:tab w:val="right" w:leader="dot" w:pos="9016"/>
                </w:tabs>
                <w:rPr>
                  <w:rFonts w:eastAsiaTheme="minorEastAsia"/>
                  <w:noProof/>
                  <w:kern w:val="2"/>
                  <w:lang w:eastAsia="es-ES"/>
                  <w14:ligatures w14:val="standardContextual"/>
                </w:rPr>
              </w:pPr>
              <w:hyperlink w:anchor="_Toc155543366" w:history="1">
                <w:r w:rsidRPr="00FC0ACD">
                  <w:rPr>
                    <w:rStyle w:val="Hyperlink"/>
                    <w:noProof/>
                  </w:rPr>
                  <w:t>Sala de servidores</w:t>
                </w:r>
                <w:r>
                  <w:rPr>
                    <w:noProof/>
                    <w:webHidden/>
                  </w:rPr>
                  <w:tab/>
                </w:r>
                <w:r>
                  <w:rPr>
                    <w:noProof/>
                    <w:webHidden/>
                  </w:rPr>
                  <w:fldChar w:fldCharType="begin"/>
                </w:r>
                <w:r>
                  <w:rPr>
                    <w:noProof/>
                    <w:webHidden/>
                  </w:rPr>
                  <w:instrText xml:space="preserve"> PAGEREF _Toc155543366 \h </w:instrText>
                </w:r>
                <w:r>
                  <w:rPr>
                    <w:noProof/>
                    <w:webHidden/>
                  </w:rPr>
                </w:r>
                <w:r>
                  <w:rPr>
                    <w:noProof/>
                    <w:webHidden/>
                  </w:rPr>
                  <w:fldChar w:fldCharType="separate"/>
                </w:r>
                <w:r>
                  <w:rPr>
                    <w:noProof/>
                    <w:webHidden/>
                  </w:rPr>
                  <w:t>6</w:t>
                </w:r>
                <w:r>
                  <w:rPr>
                    <w:noProof/>
                    <w:webHidden/>
                  </w:rPr>
                  <w:fldChar w:fldCharType="end"/>
                </w:r>
              </w:hyperlink>
            </w:p>
            <w:p w14:paraId="0F09F71F" w14:textId="5A9696D1" w:rsidR="00CF6488" w:rsidRDefault="00CF6488">
              <w:pPr>
                <w:pStyle w:val="TOC3"/>
                <w:tabs>
                  <w:tab w:val="right" w:leader="dot" w:pos="9016"/>
                </w:tabs>
                <w:rPr>
                  <w:rFonts w:eastAsiaTheme="minorEastAsia"/>
                  <w:noProof/>
                  <w:kern w:val="2"/>
                  <w:lang w:eastAsia="es-ES"/>
                  <w14:ligatures w14:val="standardContextual"/>
                </w:rPr>
              </w:pPr>
              <w:hyperlink w:anchor="_Toc155543367" w:history="1">
                <w:r w:rsidRPr="00FC0ACD">
                  <w:rPr>
                    <w:rStyle w:val="Hyperlink"/>
                    <w:noProof/>
                  </w:rPr>
                  <w:t>Sala de robótica</w:t>
                </w:r>
                <w:r>
                  <w:rPr>
                    <w:noProof/>
                    <w:webHidden/>
                  </w:rPr>
                  <w:tab/>
                </w:r>
                <w:r>
                  <w:rPr>
                    <w:noProof/>
                    <w:webHidden/>
                  </w:rPr>
                  <w:fldChar w:fldCharType="begin"/>
                </w:r>
                <w:r>
                  <w:rPr>
                    <w:noProof/>
                    <w:webHidden/>
                  </w:rPr>
                  <w:instrText xml:space="preserve"> PAGEREF _Toc155543367 \h </w:instrText>
                </w:r>
                <w:r>
                  <w:rPr>
                    <w:noProof/>
                    <w:webHidden/>
                  </w:rPr>
                </w:r>
                <w:r>
                  <w:rPr>
                    <w:noProof/>
                    <w:webHidden/>
                  </w:rPr>
                  <w:fldChar w:fldCharType="separate"/>
                </w:r>
                <w:r>
                  <w:rPr>
                    <w:noProof/>
                    <w:webHidden/>
                  </w:rPr>
                  <w:t>6</w:t>
                </w:r>
                <w:r>
                  <w:rPr>
                    <w:noProof/>
                    <w:webHidden/>
                  </w:rPr>
                  <w:fldChar w:fldCharType="end"/>
                </w:r>
              </w:hyperlink>
            </w:p>
            <w:p w14:paraId="0C5A2413" w14:textId="2D650966" w:rsidR="00CF6488" w:rsidRDefault="00CF6488">
              <w:pPr>
                <w:pStyle w:val="TOC3"/>
                <w:tabs>
                  <w:tab w:val="right" w:leader="dot" w:pos="9016"/>
                </w:tabs>
                <w:rPr>
                  <w:rFonts w:eastAsiaTheme="minorEastAsia"/>
                  <w:noProof/>
                  <w:kern w:val="2"/>
                  <w:lang w:eastAsia="es-ES"/>
                  <w14:ligatures w14:val="standardContextual"/>
                </w:rPr>
              </w:pPr>
              <w:hyperlink w:anchor="_Toc155543368" w:history="1">
                <w:r w:rsidRPr="00FC0ACD">
                  <w:rPr>
                    <w:rStyle w:val="Hyperlink"/>
                    <w:noProof/>
                  </w:rPr>
                  <w:t>Conserjería</w:t>
                </w:r>
                <w:r>
                  <w:rPr>
                    <w:noProof/>
                    <w:webHidden/>
                  </w:rPr>
                  <w:tab/>
                </w:r>
                <w:r>
                  <w:rPr>
                    <w:noProof/>
                    <w:webHidden/>
                  </w:rPr>
                  <w:fldChar w:fldCharType="begin"/>
                </w:r>
                <w:r>
                  <w:rPr>
                    <w:noProof/>
                    <w:webHidden/>
                  </w:rPr>
                  <w:instrText xml:space="preserve"> PAGEREF _Toc155543368 \h </w:instrText>
                </w:r>
                <w:r>
                  <w:rPr>
                    <w:noProof/>
                    <w:webHidden/>
                  </w:rPr>
                </w:r>
                <w:r>
                  <w:rPr>
                    <w:noProof/>
                    <w:webHidden/>
                  </w:rPr>
                  <w:fldChar w:fldCharType="separate"/>
                </w:r>
                <w:r>
                  <w:rPr>
                    <w:noProof/>
                    <w:webHidden/>
                  </w:rPr>
                  <w:t>7</w:t>
                </w:r>
                <w:r>
                  <w:rPr>
                    <w:noProof/>
                    <w:webHidden/>
                  </w:rPr>
                  <w:fldChar w:fldCharType="end"/>
                </w:r>
              </w:hyperlink>
            </w:p>
            <w:p w14:paraId="7926AF23" w14:textId="1C4CF7BE" w:rsidR="00CF6488" w:rsidRDefault="00CF6488">
              <w:pPr>
                <w:pStyle w:val="TOC3"/>
                <w:tabs>
                  <w:tab w:val="right" w:leader="dot" w:pos="9016"/>
                </w:tabs>
                <w:rPr>
                  <w:rFonts w:eastAsiaTheme="minorEastAsia"/>
                  <w:noProof/>
                  <w:kern w:val="2"/>
                  <w:lang w:eastAsia="es-ES"/>
                  <w14:ligatures w14:val="standardContextual"/>
                </w:rPr>
              </w:pPr>
              <w:hyperlink w:anchor="_Toc155543369" w:history="1">
                <w:r w:rsidRPr="00FC0ACD">
                  <w:rPr>
                    <w:rStyle w:val="Hyperlink"/>
                    <w:noProof/>
                  </w:rPr>
                  <w:t>Secretaría</w:t>
                </w:r>
                <w:r>
                  <w:rPr>
                    <w:noProof/>
                    <w:webHidden/>
                  </w:rPr>
                  <w:tab/>
                </w:r>
                <w:r>
                  <w:rPr>
                    <w:noProof/>
                    <w:webHidden/>
                  </w:rPr>
                  <w:fldChar w:fldCharType="begin"/>
                </w:r>
                <w:r>
                  <w:rPr>
                    <w:noProof/>
                    <w:webHidden/>
                  </w:rPr>
                  <w:instrText xml:space="preserve"> PAGEREF _Toc155543369 \h </w:instrText>
                </w:r>
                <w:r>
                  <w:rPr>
                    <w:noProof/>
                    <w:webHidden/>
                  </w:rPr>
                </w:r>
                <w:r>
                  <w:rPr>
                    <w:noProof/>
                    <w:webHidden/>
                  </w:rPr>
                  <w:fldChar w:fldCharType="separate"/>
                </w:r>
                <w:r>
                  <w:rPr>
                    <w:noProof/>
                    <w:webHidden/>
                  </w:rPr>
                  <w:t>7</w:t>
                </w:r>
                <w:r>
                  <w:rPr>
                    <w:noProof/>
                    <w:webHidden/>
                  </w:rPr>
                  <w:fldChar w:fldCharType="end"/>
                </w:r>
              </w:hyperlink>
            </w:p>
            <w:p w14:paraId="5C19C16E" w14:textId="5071B6B9" w:rsidR="00CF6488" w:rsidRDefault="00CF6488">
              <w:pPr>
                <w:pStyle w:val="TOC2"/>
                <w:tabs>
                  <w:tab w:val="right" w:leader="dot" w:pos="9016"/>
                </w:tabs>
                <w:rPr>
                  <w:rFonts w:eastAsiaTheme="minorEastAsia"/>
                  <w:noProof/>
                  <w:kern w:val="2"/>
                  <w:lang w:eastAsia="es-ES"/>
                  <w14:ligatures w14:val="standardContextual"/>
                </w:rPr>
              </w:pPr>
              <w:hyperlink w:anchor="_Toc155543370" w:history="1">
                <w:r w:rsidRPr="00FC0ACD">
                  <w:rPr>
                    <w:rStyle w:val="Hyperlink"/>
                    <w:noProof/>
                  </w:rPr>
                  <w:t>Observaciones generales</w:t>
                </w:r>
                <w:r>
                  <w:rPr>
                    <w:noProof/>
                    <w:webHidden/>
                  </w:rPr>
                  <w:tab/>
                </w:r>
                <w:r>
                  <w:rPr>
                    <w:noProof/>
                    <w:webHidden/>
                  </w:rPr>
                  <w:fldChar w:fldCharType="begin"/>
                </w:r>
                <w:r>
                  <w:rPr>
                    <w:noProof/>
                    <w:webHidden/>
                  </w:rPr>
                  <w:instrText xml:space="preserve"> PAGEREF _Toc155543370 \h </w:instrText>
                </w:r>
                <w:r>
                  <w:rPr>
                    <w:noProof/>
                    <w:webHidden/>
                  </w:rPr>
                </w:r>
                <w:r>
                  <w:rPr>
                    <w:noProof/>
                    <w:webHidden/>
                  </w:rPr>
                  <w:fldChar w:fldCharType="separate"/>
                </w:r>
                <w:r>
                  <w:rPr>
                    <w:noProof/>
                    <w:webHidden/>
                  </w:rPr>
                  <w:t>8</w:t>
                </w:r>
                <w:r>
                  <w:rPr>
                    <w:noProof/>
                    <w:webHidden/>
                  </w:rPr>
                  <w:fldChar w:fldCharType="end"/>
                </w:r>
              </w:hyperlink>
            </w:p>
            <w:p w14:paraId="631E9291" w14:textId="0ABA6FE0" w:rsidR="00CF6488" w:rsidRDefault="00CF6488">
              <w:pPr>
                <w:pStyle w:val="TOC2"/>
                <w:tabs>
                  <w:tab w:val="right" w:leader="dot" w:pos="9016"/>
                </w:tabs>
                <w:rPr>
                  <w:rFonts w:eastAsiaTheme="minorEastAsia"/>
                  <w:noProof/>
                  <w:kern w:val="2"/>
                  <w:lang w:eastAsia="es-ES"/>
                  <w14:ligatures w14:val="standardContextual"/>
                </w:rPr>
              </w:pPr>
              <w:hyperlink w:anchor="_Toc155543371" w:history="1">
                <w:r w:rsidRPr="00FC0ACD">
                  <w:rPr>
                    <w:rStyle w:val="Hyperlink"/>
                    <w:noProof/>
                  </w:rPr>
                  <w:t>Servicios</w:t>
                </w:r>
                <w:r>
                  <w:rPr>
                    <w:noProof/>
                    <w:webHidden/>
                  </w:rPr>
                  <w:tab/>
                </w:r>
                <w:r>
                  <w:rPr>
                    <w:noProof/>
                    <w:webHidden/>
                  </w:rPr>
                  <w:fldChar w:fldCharType="begin"/>
                </w:r>
                <w:r>
                  <w:rPr>
                    <w:noProof/>
                    <w:webHidden/>
                  </w:rPr>
                  <w:instrText xml:space="preserve"> PAGEREF _Toc155543371 \h </w:instrText>
                </w:r>
                <w:r>
                  <w:rPr>
                    <w:noProof/>
                    <w:webHidden/>
                  </w:rPr>
                </w:r>
                <w:r>
                  <w:rPr>
                    <w:noProof/>
                    <w:webHidden/>
                  </w:rPr>
                  <w:fldChar w:fldCharType="separate"/>
                </w:r>
                <w:r>
                  <w:rPr>
                    <w:noProof/>
                    <w:webHidden/>
                  </w:rPr>
                  <w:t>9</w:t>
                </w:r>
                <w:r>
                  <w:rPr>
                    <w:noProof/>
                    <w:webHidden/>
                  </w:rPr>
                  <w:fldChar w:fldCharType="end"/>
                </w:r>
              </w:hyperlink>
            </w:p>
            <w:p w14:paraId="26E9BD50" w14:textId="3A785ACD" w:rsidR="00CF6488" w:rsidRDefault="00CF6488">
              <w:pPr>
                <w:pStyle w:val="TOC1"/>
                <w:tabs>
                  <w:tab w:val="right" w:leader="dot" w:pos="9016"/>
                </w:tabs>
                <w:rPr>
                  <w:rFonts w:eastAsiaTheme="minorEastAsia"/>
                  <w:noProof/>
                  <w:kern w:val="2"/>
                  <w:lang w:eastAsia="es-ES"/>
                  <w14:ligatures w14:val="standardContextual"/>
                </w:rPr>
              </w:pPr>
              <w:hyperlink w:anchor="_Toc155543372" w:history="1">
                <w:r w:rsidRPr="00FC0ACD">
                  <w:rPr>
                    <w:rStyle w:val="Hyperlink"/>
                    <w:noProof/>
                  </w:rPr>
                  <w:t>Resultado</w:t>
                </w:r>
                <w:r>
                  <w:rPr>
                    <w:noProof/>
                    <w:webHidden/>
                  </w:rPr>
                  <w:tab/>
                </w:r>
                <w:r>
                  <w:rPr>
                    <w:noProof/>
                    <w:webHidden/>
                  </w:rPr>
                  <w:fldChar w:fldCharType="begin"/>
                </w:r>
                <w:r>
                  <w:rPr>
                    <w:noProof/>
                    <w:webHidden/>
                  </w:rPr>
                  <w:instrText xml:space="preserve"> PAGEREF _Toc155543372 \h </w:instrText>
                </w:r>
                <w:r>
                  <w:rPr>
                    <w:noProof/>
                    <w:webHidden/>
                  </w:rPr>
                </w:r>
                <w:r>
                  <w:rPr>
                    <w:noProof/>
                    <w:webHidden/>
                  </w:rPr>
                  <w:fldChar w:fldCharType="separate"/>
                </w:r>
                <w:r>
                  <w:rPr>
                    <w:noProof/>
                    <w:webHidden/>
                  </w:rPr>
                  <w:t>9</w:t>
                </w:r>
                <w:r>
                  <w:rPr>
                    <w:noProof/>
                    <w:webHidden/>
                  </w:rPr>
                  <w:fldChar w:fldCharType="end"/>
                </w:r>
              </w:hyperlink>
            </w:p>
            <w:p w14:paraId="70106A78" w14:textId="44F61378" w:rsidR="00CF6488" w:rsidRDefault="00CF6488">
              <w:pPr>
                <w:pStyle w:val="TOC1"/>
                <w:tabs>
                  <w:tab w:val="right" w:leader="dot" w:pos="9016"/>
                </w:tabs>
                <w:rPr>
                  <w:rFonts w:eastAsiaTheme="minorEastAsia"/>
                  <w:noProof/>
                  <w:kern w:val="2"/>
                  <w:lang w:eastAsia="es-ES"/>
                  <w14:ligatures w14:val="standardContextual"/>
                </w:rPr>
              </w:pPr>
              <w:hyperlink w:anchor="_Toc155543373" w:history="1">
                <w:r w:rsidRPr="00FC0ACD">
                  <w:rPr>
                    <w:rStyle w:val="Hyperlink"/>
                    <w:noProof/>
                  </w:rPr>
                  <w:t>Plan de trabajo</w:t>
                </w:r>
                <w:r>
                  <w:rPr>
                    <w:noProof/>
                    <w:webHidden/>
                  </w:rPr>
                  <w:tab/>
                </w:r>
                <w:r>
                  <w:rPr>
                    <w:noProof/>
                    <w:webHidden/>
                  </w:rPr>
                  <w:fldChar w:fldCharType="begin"/>
                </w:r>
                <w:r>
                  <w:rPr>
                    <w:noProof/>
                    <w:webHidden/>
                  </w:rPr>
                  <w:instrText xml:space="preserve"> PAGEREF _Toc155543373 \h </w:instrText>
                </w:r>
                <w:r>
                  <w:rPr>
                    <w:noProof/>
                    <w:webHidden/>
                  </w:rPr>
                </w:r>
                <w:r>
                  <w:rPr>
                    <w:noProof/>
                    <w:webHidden/>
                  </w:rPr>
                  <w:fldChar w:fldCharType="separate"/>
                </w:r>
                <w:r>
                  <w:rPr>
                    <w:noProof/>
                    <w:webHidden/>
                  </w:rPr>
                  <w:t>9</w:t>
                </w:r>
                <w:r>
                  <w:rPr>
                    <w:noProof/>
                    <w:webHidden/>
                  </w:rPr>
                  <w:fldChar w:fldCharType="end"/>
                </w:r>
              </w:hyperlink>
            </w:p>
            <w:p w14:paraId="40D17794" w14:textId="183278E2" w:rsidR="00CF6488" w:rsidRDefault="00CF6488">
              <w:pPr>
                <w:pStyle w:val="TOC1"/>
                <w:tabs>
                  <w:tab w:val="right" w:leader="dot" w:pos="9016"/>
                </w:tabs>
                <w:rPr>
                  <w:rFonts w:eastAsiaTheme="minorEastAsia"/>
                  <w:noProof/>
                  <w:kern w:val="2"/>
                  <w:lang w:eastAsia="es-ES"/>
                  <w14:ligatures w14:val="standardContextual"/>
                </w:rPr>
              </w:pPr>
              <w:hyperlink w:anchor="_Toc155543374" w:history="1">
                <w:r w:rsidRPr="00FC0ACD">
                  <w:rPr>
                    <w:rStyle w:val="Hyperlink"/>
                    <w:noProof/>
                  </w:rPr>
                  <w:t>Bibliografía</w:t>
                </w:r>
                <w:r>
                  <w:rPr>
                    <w:noProof/>
                    <w:webHidden/>
                  </w:rPr>
                  <w:tab/>
                </w:r>
                <w:r>
                  <w:rPr>
                    <w:noProof/>
                    <w:webHidden/>
                  </w:rPr>
                  <w:fldChar w:fldCharType="begin"/>
                </w:r>
                <w:r>
                  <w:rPr>
                    <w:noProof/>
                    <w:webHidden/>
                  </w:rPr>
                  <w:instrText xml:space="preserve"> PAGEREF _Toc155543374 \h </w:instrText>
                </w:r>
                <w:r>
                  <w:rPr>
                    <w:noProof/>
                    <w:webHidden/>
                  </w:rPr>
                </w:r>
                <w:r>
                  <w:rPr>
                    <w:noProof/>
                    <w:webHidden/>
                  </w:rPr>
                  <w:fldChar w:fldCharType="separate"/>
                </w:r>
                <w:r>
                  <w:rPr>
                    <w:noProof/>
                    <w:webHidden/>
                  </w:rPr>
                  <w:t>10</w:t>
                </w:r>
                <w:r>
                  <w:rPr>
                    <w:noProof/>
                    <w:webHidden/>
                  </w:rPr>
                  <w:fldChar w:fldCharType="end"/>
                </w:r>
              </w:hyperlink>
            </w:p>
            <w:p w14:paraId="3EE53784" w14:textId="66A30655" w:rsidR="00CF6488" w:rsidRDefault="00CF6488">
              <w:pPr>
                <w:pStyle w:val="TOC1"/>
                <w:tabs>
                  <w:tab w:val="right" w:leader="dot" w:pos="9016"/>
                </w:tabs>
                <w:rPr>
                  <w:rFonts w:eastAsiaTheme="minorEastAsia"/>
                  <w:noProof/>
                  <w:kern w:val="2"/>
                  <w:lang w:eastAsia="es-ES"/>
                  <w14:ligatures w14:val="standardContextual"/>
                </w:rPr>
              </w:pPr>
              <w:hyperlink w:anchor="_Toc155543375" w:history="1">
                <w:r w:rsidRPr="00FC0ACD">
                  <w:rPr>
                    <w:rStyle w:val="Hyperlink"/>
                    <w:noProof/>
                  </w:rPr>
                  <w:t>Anexo I: Checklists</w:t>
                </w:r>
                <w:r>
                  <w:rPr>
                    <w:noProof/>
                    <w:webHidden/>
                  </w:rPr>
                  <w:tab/>
                </w:r>
                <w:r>
                  <w:rPr>
                    <w:noProof/>
                    <w:webHidden/>
                  </w:rPr>
                  <w:fldChar w:fldCharType="begin"/>
                </w:r>
                <w:r>
                  <w:rPr>
                    <w:noProof/>
                    <w:webHidden/>
                  </w:rPr>
                  <w:instrText xml:space="preserve"> PAGEREF _Toc155543375 \h </w:instrText>
                </w:r>
                <w:r>
                  <w:rPr>
                    <w:noProof/>
                    <w:webHidden/>
                  </w:rPr>
                </w:r>
                <w:r>
                  <w:rPr>
                    <w:noProof/>
                    <w:webHidden/>
                  </w:rPr>
                  <w:fldChar w:fldCharType="separate"/>
                </w:r>
                <w:r>
                  <w:rPr>
                    <w:noProof/>
                    <w:webHidden/>
                  </w:rPr>
                  <w:t>11</w:t>
                </w:r>
                <w:r>
                  <w:rPr>
                    <w:noProof/>
                    <w:webHidden/>
                  </w:rPr>
                  <w:fldChar w:fldCharType="end"/>
                </w:r>
              </w:hyperlink>
            </w:p>
            <w:p w14:paraId="7A8F991E" w14:textId="30ECC58D" w:rsidR="00CF6488" w:rsidRDefault="00CF6488">
              <w:pPr>
                <w:pStyle w:val="TOC1"/>
                <w:tabs>
                  <w:tab w:val="right" w:leader="dot" w:pos="9016"/>
                </w:tabs>
                <w:rPr>
                  <w:rFonts w:eastAsiaTheme="minorEastAsia"/>
                  <w:noProof/>
                  <w:kern w:val="2"/>
                  <w:lang w:eastAsia="es-ES"/>
                  <w14:ligatures w14:val="standardContextual"/>
                </w:rPr>
              </w:pPr>
              <w:hyperlink w:anchor="_Toc155543376" w:history="1">
                <w:r w:rsidRPr="00FC0ACD">
                  <w:rPr>
                    <w:rStyle w:val="Hyperlink"/>
                    <w:noProof/>
                  </w:rPr>
                  <w:t>Anexo II: Entrevista con trabajador del centro</w:t>
                </w:r>
                <w:r>
                  <w:rPr>
                    <w:noProof/>
                    <w:webHidden/>
                  </w:rPr>
                  <w:tab/>
                </w:r>
                <w:r>
                  <w:rPr>
                    <w:noProof/>
                    <w:webHidden/>
                  </w:rPr>
                  <w:fldChar w:fldCharType="begin"/>
                </w:r>
                <w:r>
                  <w:rPr>
                    <w:noProof/>
                    <w:webHidden/>
                  </w:rPr>
                  <w:instrText xml:space="preserve"> PAGEREF _Toc155543376 \h </w:instrText>
                </w:r>
                <w:r>
                  <w:rPr>
                    <w:noProof/>
                    <w:webHidden/>
                  </w:rPr>
                </w:r>
                <w:r>
                  <w:rPr>
                    <w:noProof/>
                    <w:webHidden/>
                  </w:rPr>
                  <w:fldChar w:fldCharType="separate"/>
                </w:r>
                <w:r>
                  <w:rPr>
                    <w:noProof/>
                    <w:webHidden/>
                  </w:rPr>
                  <w:t>13</w:t>
                </w:r>
                <w:r>
                  <w:rPr>
                    <w:noProof/>
                    <w:webHidden/>
                  </w:rPr>
                  <w:fldChar w:fldCharType="end"/>
                </w:r>
              </w:hyperlink>
            </w:p>
            <w:p w14:paraId="71F20FC1" w14:textId="7DC30D63" w:rsidR="00CF6488" w:rsidRDefault="00CF6488">
              <w:pPr>
                <w:pStyle w:val="TOC1"/>
                <w:tabs>
                  <w:tab w:val="right" w:leader="dot" w:pos="9016"/>
                </w:tabs>
                <w:rPr>
                  <w:rFonts w:eastAsiaTheme="minorEastAsia"/>
                  <w:noProof/>
                  <w:kern w:val="2"/>
                  <w:lang w:eastAsia="es-ES"/>
                  <w14:ligatures w14:val="standardContextual"/>
                </w:rPr>
              </w:pPr>
              <w:hyperlink w:anchor="_Toc155543377" w:history="1">
                <w:r w:rsidRPr="00FC0ACD">
                  <w:rPr>
                    <w:rStyle w:val="Hyperlink"/>
                    <w:noProof/>
                  </w:rPr>
                  <w:t>Anexo III: Pilar</w:t>
                </w:r>
                <w:r>
                  <w:rPr>
                    <w:noProof/>
                    <w:webHidden/>
                  </w:rPr>
                  <w:tab/>
                </w:r>
                <w:r>
                  <w:rPr>
                    <w:noProof/>
                    <w:webHidden/>
                  </w:rPr>
                  <w:fldChar w:fldCharType="begin"/>
                </w:r>
                <w:r>
                  <w:rPr>
                    <w:noProof/>
                    <w:webHidden/>
                  </w:rPr>
                  <w:instrText xml:space="preserve"> PAGEREF _Toc155543377 \h </w:instrText>
                </w:r>
                <w:r>
                  <w:rPr>
                    <w:noProof/>
                    <w:webHidden/>
                  </w:rPr>
                </w:r>
                <w:r>
                  <w:rPr>
                    <w:noProof/>
                    <w:webHidden/>
                  </w:rPr>
                  <w:fldChar w:fldCharType="separate"/>
                </w:r>
                <w:r>
                  <w:rPr>
                    <w:noProof/>
                    <w:webHidden/>
                  </w:rPr>
                  <w:t>14</w:t>
                </w:r>
                <w:r>
                  <w:rPr>
                    <w:noProof/>
                    <w:webHidden/>
                  </w:rPr>
                  <w:fldChar w:fldCharType="end"/>
                </w:r>
              </w:hyperlink>
            </w:p>
            <w:p w14:paraId="6E5342B1" w14:textId="74B10F2B" w:rsidR="00CF6488" w:rsidRDefault="00CF6488">
              <w:pPr>
                <w:pStyle w:val="TOC1"/>
                <w:tabs>
                  <w:tab w:val="right" w:leader="dot" w:pos="9016"/>
                </w:tabs>
                <w:rPr>
                  <w:rFonts w:eastAsiaTheme="minorEastAsia"/>
                  <w:noProof/>
                  <w:kern w:val="2"/>
                  <w:lang w:eastAsia="es-ES"/>
                  <w14:ligatures w14:val="standardContextual"/>
                </w:rPr>
              </w:pPr>
              <w:hyperlink w:anchor="_Toc155543378" w:history="1">
                <w:r w:rsidRPr="00FC0ACD">
                  <w:rPr>
                    <w:rStyle w:val="Hyperlink"/>
                    <w:noProof/>
                  </w:rPr>
                  <w:t>Anexo IV: Servicios</w:t>
                </w:r>
                <w:r>
                  <w:rPr>
                    <w:noProof/>
                    <w:webHidden/>
                  </w:rPr>
                  <w:tab/>
                </w:r>
                <w:r>
                  <w:rPr>
                    <w:noProof/>
                    <w:webHidden/>
                  </w:rPr>
                  <w:fldChar w:fldCharType="begin"/>
                </w:r>
                <w:r>
                  <w:rPr>
                    <w:noProof/>
                    <w:webHidden/>
                  </w:rPr>
                  <w:instrText xml:space="preserve"> PAGEREF _Toc155543378 \h </w:instrText>
                </w:r>
                <w:r>
                  <w:rPr>
                    <w:noProof/>
                    <w:webHidden/>
                  </w:rPr>
                </w:r>
                <w:r>
                  <w:rPr>
                    <w:noProof/>
                    <w:webHidden/>
                  </w:rPr>
                  <w:fldChar w:fldCharType="separate"/>
                </w:r>
                <w:r>
                  <w:rPr>
                    <w:noProof/>
                    <w:webHidden/>
                  </w:rPr>
                  <w:t>15</w:t>
                </w:r>
                <w:r>
                  <w:rPr>
                    <w:noProof/>
                    <w:webHidden/>
                  </w:rPr>
                  <w:fldChar w:fldCharType="end"/>
                </w:r>
              </w:hyperlink>
            </w:p>
            <w:p w14:paraId="0B326994" w14:textId="5DC70E5E" w:rsidR="00CF6488" w:rsidRDefault="00CF6488">
              <w:pPr>
                <w:pStyle w:val="TOC1"/>
                <w:tabs>
                  <w:tab w:val="right" w:leader="dot" w:pos="9016"/>
                </w:tabs>
                <w:rPr>
                  <w:rFonts w:eastAsiaTheme="minorEastAsia"/>
                  <w:noProof/>
                  <w:kern w:val="2"/>
                  <w:lang w:eastAsia="es-ES"/>
                  <w14:ligatures w14:val="standardContextual"/>
                </w:rPr>
              </w:pPr>
              <w:hyperlink w:anchor="_Toc155543379" w:history="1">
                <w:r w:rsidRPr="00FC0ACD">
                  <w:rPr>
                    <w:rStyle w:val="Hyperlink"/>
                    <w:noProof/>
                  </w:rPr>
                  <w:t>Anexo V: Estructura de la escuela</w:t>
                </w:r>
                <w:r>
                  <w:rPr>
                    <w:noProof/>
                    <w:webHidden/>
                  </w:rPr>
                  <w:tab/>
                </w:r>
                <w:r>
                  <w:rPr>
                    <w:noProof/>
                    <w:webHidden/>
                  </w:rPr>
                  <w:fldChar w:fldCharType="begin"/>
                </w:r>
                <w:r>
                  <w:rPr>
                    <w:noProof/>
                    <w:webHidden/>
                  </w:rPr>
                  <w:instrText xml:space="preserve"> PAGEREF _Toc155543379 \h </w:instrText>
                </w:r>
                <w:r>
                  <w:rPr>
                    <w:noProof/>
                    <w:webHidden/>
                  </w:rPr>
                </w:r>
                <w:r>
                  <w:rPr>
                    <w:noProof/>
                    <w:webHidden/>
                  </w:rPr>
                  <w:fldChar w:fldCharType="separate"/>
                </w:r>
                <w:r>
                  <w:rPr>
                    <w:noProof/>
                    <w:webHidden/>
                  </w:rPr>
                  <w:t>16</w:t>
                </w:r>
                <w:r>
                  <w:rPr>
                    <w:noProof/>
                    <w:webHidden/>
                  </w:rPr>
                  <w:fldChar w:fldCharType="end"/>
                </w:r>
              </w:hyperlink>
            </w:p>
            <w:p w14:paraId="574DB432" w14:textId="28090E30" w:rsidR="0014018F" w:rsidRDefault="0014018F">
              <w:r>
                <w:rPr>
                  <w:b/>
                  <w:bCs/>
                </w:rPr>
                <w:fldChar w:fldCharType="end"/>
              </w:r>
            </w:p>
          </w:sdtContent>
        </w:sdt>
        <w:p w14:paraId="4176FCDF" w14:textId="4BF43BA1" w:rsidR="00DF60E4" w:rsidRDefault="00DF60E4">
          <w:pPr>
            <w:rPr>
              <w:rFonts w:asciiTheme="majorHAnsi" w:eastAsiaTheme="majorEastAsia" w:hAnsiTheme="majorHAnsi" w:cstheme="majorBidi"/>
              <w:b/>
              <w:color w:val="2F5496" w:themeColor="accent1" w:themeShade="BF"/>
              <w:sz w:val="36"/>
              <w:szCs w:val="36"/>
            </w:rPr>
          </w:pPr>
          <w:r>
            <w:br w:type="page"/>
          </w:r>
        </w:p>
        <w:p w14:paraId="74C8837C" w14:textId="1B47E49C" w:rsidR="00B52B1A" w:rsidRDefault="3BA85EE9" w:rsidP="0012545A">
          <w:pPr>
            <w:pStyle w:val="Heading1"/>
          </w:pPr>
          <w:bookmarkStart w:id="3" w:name="_Toc155543357"/>
          <w:r>
            <w:t>Presentación del informe</w:t>
          </w:r>
          <w:bookmarkEnd w:id="2"/>
          <w:bookmarkEnd w:id="3"/>
        </w:p>
        <w:tbl>
          <w:tblPr>
            <w:tblStyle w:val="PlainTable5"/>
            <w:tblW w:w="0" w:type="auto"/>
            <w:tblLook w:val="04A0" w:firstRow="1" w:lastRow="0" w:firstColumn="1" w:lastColumn="0" w:noHBand="0" w:noVBand="1"/>
          </w:tblPr>
          <w:tblGrid>
            <w:gridCol w:w="4482"/>
            <w:gridCol w:w="4506"/>
            <w:gridCol w:w="38"/>
          </w:tblGrid>
          <w:tr w:rsidR="00176635" w14:paraId="277F13B6" w14:textId="77777777" w:rsidTr="0060CA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gridSpan w:val="3"/>
              </w:tcPr>
              <w:p w14:paraId="61E4F45A" w14:textId="102BCDB6" w:rsidR="00176635" w:rsidRPr="00E40D66" w:rsidRDefault="00176635" w:rsidP="00176635">
                <w:pPr>
                  <w:jc w:val="center"/>
                  <w:rPr>
                    <w:b/>
                    <w:bCs/>
                  </w:rPr>
                </w:pPr>
                <w:r w:rsidRPr="00E40D66">
                  <w:rPr>
                    <w:b/>
                    <w:bCs/>
                  </w:rPr>
                  <w:t xml:space="preserve">Información de la </w:t>
                </w:r>
                <w:r w:rsidR="00CB424E" w:rsidRPr="00CB424E">
                  <w:rPr>
                    <w:b/>
                    <w:bCs/>
                  </w:rPr>
                  <w:t>entidad auditada</w:t>
                </w:r>
              </w:p>
            </w:tc>
          </w:tr>
          <w:tr w:rsidR="00201042" w14:paraId="0E776C69" w14:textId="77777777" w:rsidTr="0060CA09">
            <w:trPr>
              <w:gridAfter w:val="1"/>
              <w:cnfStyle w:val="000000100000" w:firstRow="0" w:lastRow="0" w:firstColumn="0" w:lastColumn="0" w:oddVBand="0" w:evenVBand="0" w:oddHBand="1" w:evenHBand="0" w:firstRowFirstColumn="0" w:firstRowLastColumn="0" w:lastRowFirstColumn="0" w:lastRowLastColumn="0"/>
              <w:wAfter w:w="38" w:type="dxa"/>
            </w:trPr>
            <w:tc>
              <w:tcPr>
                <w:cnfStyle w:val="001000000000" w:firstRow="0" w:lastRow="0" w:firstColumn="1" w:lastColumn="0" w:oddVBand="0" w:evenVBand="0" w:oddHBand="0" w:evenHBand="0" w:firstRowFirstColumn="0" w:firstRowLastColumn="0" w:lastRowFirstColumn="0" w:lastRowLastColumn="0"/>
                <w:tcW w:w="4508" w:type="dxa"/>
              </w:tcPr>
              <w:p w14:paraId="5123FFFD" w14:textId="7478566A" w:rsidR="00201042" w:rsidRDefault="00B166A1" w:rsidP="0012545A">
                <w:r>
                  <w:t>Nombre de la entidad auditada</w:t>
                </w:r>
              </w:p>
            </w:tc>
            <w:tc>
              <w:tcPr>
                <w:tcW w:w="4508" w:type="dxa"/>
              </w:tcPr>
              <w:p w14:paraId="6D2062B3" w14:textId="00617999" w:rsidR="00201042" w:rsidRDefault="00673BBE" w:rsidP="0012545A">
                <w:pPr>
                  <w:cnfStyle w:val="000000100000" w:firstRow="0" w:lastRow="0" w:firstColumn="0" w:lastColumn="0" w:oddVBand="0" w:evenVBand="0" w:oddHBand="1" w:evenHBand="0" w:firstRowFirstColumn="0" w:firstRowLastColumn="0" w:lastRowFirstColumn="0" w:lastRowLastColumn="0"/>
                </w:pPr>
                <w:r>
                  <w:t>Escuela de Ingeniería Informática</w:t>
                </w:r>
              </w:p>
            </w:tc>
          </w:tr>
          <w:tr w:rsidR="00201042" w14:paraId="13320386" w14:textId="77777777" w:rsidTr="0060CA09">
            <w:trPr>
              <w:gridAfter w:val="1"/>
              <w:wAfter w:w="38" w:type="dxa"/>
            </w:trPr>
            <w:tc>
              <w:tcPr>
                <w:cnfStyle w:val="001000000000" w:firstRow="0" w:lastRow="0" w:firstColumn="1" w:lastColumn="0" w:oddVBand="0" w:evenVBand="0" w:oddHBand="0" w:evenHBand="0" w:firstRowFirstColumn="0" w:firstRowLastColumn="0" w:lastRowFirstColumn="0" w:lastRowLastColumn="0"/>
                <w:tcW w:w="4508" w:type="dxa"/>
              </w:tcPr>
              <w:p w14:paraId="1686A388" w14:textId="237366B5" w:rsidR="00201042" w:rsidRDefault="00DB3C9D" w:rsidP="0012545A">
                <w:r>
                  <w:t>Dirección</w:t>
                </w:r>
              </w:p>
            </w:tc>
            <w:tc>
              <w:tcPr>
                <w:tcW w:w="4508" w:type="dxa"/>
              </w:tcPr>
              <w:p w14:paraId="463C5267" w14:textId="33D06568" w:rsidR="00201042" w:rsidRDefault="44C2FC55" w:rsidP="0012545A">
                <w:pPr>
                  <w:cnfStyle w:val="000000000000" w:firstRow="0" w:lastRow="0" w:firstColumn="0" w:lastColumn="0" w:oddVBand="0" w:evenVBand="0" w:oddHBand="0" w:evenHBand="0" w:firstRowFirstColumn="0" w:firstRowLastColumn="0" w:lastRowFirstColumn="0" w:lastRowLastColumn="0"/>
                </w:pPr>
                <w:r>
                  <w:t>Edificio Valdés Salas</w:t>
                </w:r>
                <w:r w:rsidR="00D70E48">
                  <w:br/>
                </w:r>
                <w:r>
                  <w:t>Campus de los Catalanes, s/n</w:t>
                </w:r>
                <w:r w:rsidR="00D70E48">
                  <w:br/>
                </w:r>
                <w:r>
                  <w:t>33007 Oviedo (Asturias) - España</w:t>
                </w:r>
              </w:p>
            </w:tc>
          </w:tr>
          <w:tr w:rsidR="00201042" w14:paraId="17FF6150" w14:textId="77777777" w:rsidTr="0060CA09">
            <w:trPr>
              <w:gridAfter w:val="1"/>
              <w:cnfStyle w:val="000000100000" w:firstRow="0" w:lastRow="0" w:firstColumn="0" w:lastColumn="0" w:oddVBand="0" w:evenVBand="0" w:oddHBand="1" w:evenHBand="0" w:firstRowFirstColumn="0" w:firstRowLastColumn="0" w:lastRowFirstColumn="0" w:lastRowLastColumn="0"/>
              <w:wAfter w:w="38" w:type="dxa"/>
            </w:trPr>
            <w:tc>
              <w:tcPr>
                <w:cnfStyle w:val="001000000000" w:firstRow="0" w:lastRow="0" w:firstColumn="1" w:lastColumn="0" w:oddVBand="0" w:evenVBand="0" w:oddHBand="0" w:evenHBand="0" w:firstRowFirstColumn="0" w:firstRowLastColumn="0" w:lastRowFirstColumn="0" w:lastRowLastColumn="0"/>
                <w:tcW w:w="4508" w:type="dxa"/>
              </w:tcPr>
              <w:p w14:paraId="00BDF7D0" w14:textId="3467AF7B" w:rsidR="00201042" w:rsidRDefault="00DB3C9D" w:rsidP="0012545A">
                <w:r>
                  <w:t>Página web</w:t>
                </w:r>
              </w:p>
            </w:tc>
            <w:tc>
              <w:tcPr>
                <w:tcW w:w="4508" w:type="dxa"/>
              </w:tcPr>
              <w:p w14:paraId="12D888A8" w14:textId="0DEB0A20" w:rsidR="00201042" w:rsidRDefault="006C3D74" w:rsidP="0012545A">
                <w:pPr>
                  <w:cnfStyle w:val="000000100000" w:firstRow="0" w:lastRow="0" w:firstColumn="0" w:lastColumn="0" w:oddVBand="0" w:evenVBand="0" w:oddHBand="1" w:evenHBand="0" w:firstRowFirstColumn="0" w:firstRowLastColumn="0" w:lastRowFirstColumn="0" w:lastRowLastColumn="0"/>
                </w:pPr>
                <w:r w:rsidRPr="006C3D74">
                  <w:t>https://ingenieriainformatica.uniovi.es/inicio</w:t>
                </w:r>
              </w:p>
            </w:tc>
          </w:tr>
          <w:tr w:rsidR="00201042" w14:paraId="7CD9676E" w14:textId="77777777" w:rsidTr="0060CA09">
            <w:trPr>
              <w:gridAfter w:val="1"/>
              <w:wAfter w:w="38" w:type="dxa"/>
            </w:trPr>
            <w:tc>
              <w:tcPr>
                <w:cnfStyle w:val="001000000000" w:firstRow="0" w:lastRow="0" w:firstColumn="1" w:lastColumn="0" w:oddVBand="0" w:evenVBand="0" w:oddHBand="0" w:evenHBand="0" w:firstRowFirstColumn="0" w:firstRowLastColumn="0" w:lastRowFirstColumn="0" w:lastRowLastColumn="0"/>
                <w:tcW w:w="4508" w:type="dxa"/>
              </w:tcPr>
              <w:p w14:paraId="3B44F598" w14:textId="6B52DC0D" w:rsidR="00201042" w:rsidRDefault="0008093B" w:rsidP="0012545A">
                <w:r>
                  <w:t>Email</w:t>
                </w:r>
              </w:p>
            </w:tc>
            <w:tc>
              <w:tcPr>
                <w:tcW w:w="4508" w:type="dxa"/>
              </w:tcPr>
              <w:p w14:paraId="5F8E9AE7" w14:textId="37AE8D8A" w:rsidR="00201042" w:rsidRDefault="005C2706" w:rsidP="0012545A">
                <w:pPr>
                  <w:cnfStyle w:val="000000000000" w:firstRow="0" w:lastRow="0" w:firstColumn="0" w:lastColumn="0" w:oddVBand="0" w:evenVBand="0" w:oddHBand="0" w:evenHBand="0" w:firstRowFirstColumn="0" w:firstRowLastColumn="0" w:lastRowFirstColumn="0" w:lastRowLastColumn="0"/>
                </w:pPr>
                <w:hyperlink r:id="rId11" w:history="1">
                  <w:r w:rsidR="0008093B" w:rsidRPr="00DF5125">
                    <w:rPr>
                      <w:rStyle w:val="Hyperlink"/>
                    </w:rPr>
                    <w:t>eii@uniovi.es</w:t>
                  </w:r>
                </w:hyperlink>
              </w:p>
            </w:tc>
          </w:tr>
          <w:tr w:rsidR="00201042" w14:paraId="7DB705F8" w14:textId="77777777" w:rsidTr="0060CA09">
            <w:trPr>
              <w:gridAfter w:val="1"/>
              <w:cnfStyle w:val="000000100000" w:firstRow="0" w:lastRow="0" w:firstColumn="0" w:lastColumn="0" w:oddVBand="0" w:evenVBand="0" w:oddHBand="1" w:evenHBand="0" w:firstRowFirstColumn="0" w:firstRowLastColumn="0" w:lastRowFirstColumn="0" w:lastRowLastColumn="0"/>
              <w:wAfter w:w="38" w:type="dxa"/>
            </w:trPr>
            <w:tc>
              <w:tcPr>
                <w:cnfStyle w:val="001000000000" w:firstRow="0" w:lastRow="0" w:firstColumn="1" w:lastColumn="0" w:oddVBand="0" w:evenVBand="0" w:oddHBand="0" w:evenHBand="0" w:firstRowFirstColumn="0" w:firstRowLastColumn="0" w:lastRowFirstColumn="0" w:lastRowLastColumn="0"/>
                <w:tcW w:w="4508" w:type="dxa"/>
              </w:tcPr>
              <w:p w14:paraId="3B61ED28" w14:textId="438E279B" w:rsidR="00201042" w:rsidRDefault="0008093B" w:rsidP="0012545A">
                <w:r>
                  <w:t>Teléfono</w:t>
                </w:r>
              </w:p>
            </w:tc>
            <w:tc>
              <w:tcPr>
                <w:tcW w:w="4508" w:type="dxa"/>
              </w:tcPr>
              <w:p w14:paraId="36D3FDA9" w14:textId="432A675D" w:rsidR="00201042" w:rsidRDefault="0008093B" w:rsidP="0012545A">
                <w:pPr>
                  <w:cnfStyle w:val="000000100000" w:firstRow="0" w:lastRow="0" w:firstColumn="0" w:lastColumn="0" w:oddVBand="0" w:evenVBand="0" w:oddHBand="1" w:evenHBand="0" w:firstRowFirstColumn="0" w:firstRowLastColumn="0" w:lastRowFirstColumn="0" w:lastRowLastColumn="0"/>
                </w:pPr>
                <w:r>
                  <w:t>+34 985 10 27 96</w:t>
                </w:r>
              </w:p>
            </w:tc>
          </w:tr>
        </w:tbl>
        <w:p w14:paraId="6D78A523" w14:textId="77777777" w:rsidR="0012545A" w:rsidRDefault="0012545A" w:rsidP="0012545A"/>
        <w:tbl>
          <w:tblPr>
            <w:tblStyle w:val="PlainTable5"/>
            <w:tblW w:w="0" w:type="auto"/>
            <w:tblLook w:val="04A0" w:firstRow="1" w:lastRow="0" w:firstColumn="1" w:lastColumn="0" w:noHBand="0" w:noVBand="1"/>
          </w:tblPr>
          <w:tblGrid>
            <w:gridCol w:w="9016"/>
          </w:tblGrid>
          <w:tr w:rsidR="00176635" w14:paraId="1130E8F7" w14:textId="77777777" w:rsidTr="00BF43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tcPr>
              <w:p w14:paraId="0E23DF0F" w14:textId="29E195EE" w:rsidR="00176635" w:rsidRPr="00E40D66" w:rsidRDefault="00176635" w:rsidP="00BF43D8">
                <w:pPr>
                  <w:jc w:val="center"/>
                  <w:rPr>
                    <w:b/>
                    <w:bCs/>
                  </w:rPr>
                </w:pPr>
                <w:r w:rsidRPr="00E40D66">
                  <w:rPr>
                    <w:b/>
                    <w:bCs/>
                  </w:rPr>
                  <w:t>Información de la auditoría</w:t>
                </w:r>
              </w:p>
            </w:tc>
          </w:tr>
        </w:tbl>
        <w:tbl>
          <w:tblPr>
            <w:tblStyle w:val="Tablanormal51"/>
            <w:tblW w:w="0" w:type="auto"/>
            <w:tblInd w:w="0" w:type="dxa"/>
            <w:tblLook w:val="04A0" w:firstRow="1" w:lastRow="0" w:firstColumn="1" w:lastColumn="0" w:noHBand="0" w:noVBand="1"/>
          </w:tblPr>
          <w:tblGrid>
            <w:gridCol w:w="4418"/>
            <w:gridCol w:w="4420"/>
          </w:tblGrid>
          <w:tr w:rsidR="00176635" w14:paraId="4BF28FF5" w14:textId="77777777" w:rsidTr="0060CA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18" w:type="dxa"/>
                <w:tcBorders>
                  <w:top w:val="nil"/>
                  <w:left w:val="nil"/>
                  <w:bottom w:val="nil"/>
                  <w:right w:val="single" w:sz="4" w:space="0" w:color="auto"/>
                </w:tcBorders>
              </w:tcPr>
              <w:p w14:paraId="4DB6B4A7" w14:textId="2486A9E8" w:rsidR="00176635" w:rsidRDefault="00176635" w:rsidP="00176635">
                <w:r>
                  <w:t>Fecha de comienzo de la auditoría</w:t>
                </w:r>
              </w:p>
            </w:tc>
            <w:tc>
              <w:tcPr>
                <w:tcW w:w="4420" w:type="dxa"/>
                <w:tcBorders>
                  <w:left w:val="single" w:sz="4" w:space="0" w:color="auto"/>
                </w:tcBorders>
              </w:tcPr>
              <w:p w14:paraId="753D4E52" w14:textId="5D30E1DA" w:rsidR="00176635" w:rsidRPr="00804035" w:rsidRDefault="00176635" w:rsidP="0017663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val="0"/>
                    <w:iCs w:val="0"/>
                    <w:sz w:val="22"/>
                    <w:szCs w:val="22"/>
                  </w:rPr>
                </w:pPr>
                <w:r w:rsidRPr="00804035">
                  <w:rPr>
                    <w:rFonts w:asciiTheme="minorHAnsi" w:hAnsiTheme="minorHAnsi" w:cstheme="minorHAnsi"/>
                    <w:i w:val="0"/>
                    <w:iCs w:val="0"/>
                    <w:sz w:val="22"/>
                    <w:szCs w:val="22"/>
                  </w:rPr>
                  <w:t>13 de noviembre de 2023</w:t>
                </w:r>
              </w:p>
            </w:tc>
          </w:tr>
          <w:tr w:rsidR="00176635" w14:paraId="26E22653" w14:textId="77777777" w:rsidTr="0060C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8" w:type="dxa"/>
                <w:tcBorders>
                  <w:left w:val="nil"/>
                  <w:bottom w:val="nil"/>
                </w:tcBorders>
                <w:hideMark/>
              </w:tcPr>
              <w:p w14:paraId="272EA222" w14:textId="77777777" w:rsidR="00176635" w:rsidRDefault="00176635" w:rsidP="00176635">
                <w:r>
                  <w:t>Fecha de redacción del informe</w:t>
                </w:r>
              </w:p>
            </w:tc>
            <w:tc>
              <w:tcPr>
                <w:tcW w:w="4420" w:type="dxa"/>
                <w:hideMark/>
              </w:tcPr>
              <w:p w14:paraId="430EB929" w14:textId="77777777" w:rsidR="00176635" w:rsidRDefault="00176635" w:rsidP="00176635">
                <w:pPr>
                  <w:cnfStyle w:val="000000100000" w:firstRow="0" w:lastRow="0" w:firstColumn="0" w:lastColumn="0" w:oddVBand="0" w:evenVBand="0" w:oddHBand="1" w:evenHBand="0" w:firstRowFirstColumn="0" w:firstRowLastColumn="0" w:lastRowFirstColumn="0" w:lastRowLastColumn="0"/>
                </w:pPr>
                <w:r>
                  <w:t>27 de diciembre de 2023</w:t>
                </w:r>
              </w:p>
            </w:tc>
          </w:tr>
          <w:tr w:rsidR="00176635" w14:paraId="594B6E27" w14:textId="77777777" w:rsidTr="0060CA09">
            <w:tc>
              <w:tcPr>
                <w:cnfStyle w:val="001000000000" w:firstRow="0" w:lastRow="0" w:firstColumn="1" w:lastColumn="0" w:oddVBand="0" w:evenVBand="0" w:oddHBand="0" w:evenHBand="0" w:firstRowFirstColumn="0" w:firstRowLastColumn="0" w:lastRowFirstColumn="0" w:lastRowLastColumn="0"/>
                <w:tcW w:w="4418" w:type="dxa"/>
                <w:tcBorders>
                  <w:top w:val="nil"/>
                  <w:left w:val="nil"/>
                  <w:bottom w:val="nil"/>
                </w:tcBorders>
                <w:hideMark/>
              </w:tcPr>
              <w:p w14:paraId="4CE4FC1E" w14:textId="77777777" w:rsidR="00176635" w:rsidRDefault="00176635" w:rsidP="00176635">
                <w:r>
                  <w:t>Equipo auditor</w:t>
                </w:r>
              </w:p>
            </w:tc>
            <w:tc>
              <w:tcPr>
                <w:tcW w:w="4420" w:type="dxa"/>
                <w:hideMark/>
              </w:tcPr>
              <w:tbl>
                <w:tblPr>
                  <w:tblStyle w:val="Tablanormal21"/>
                  <w:tblW w:w="0" w:type="auto"/>
                  <w:tblInd w:w="0" w:type="dxa"/>
                  <w:tblLook w:val="04A0" w:firstRow="1" w:lastRow="0" w:firstColumn="1" w:lastColumn="0" w:noHBand="0" w:noVBand="1"/>
                </w:tblPr>
                <w:tblGrid>
                  <w:gridCol w:w="4204"/>
                </w:tblGrid>
                <w:tr w:rsidR="00176635" w14:paraId="769B09F9" w14:textId="77777777" w:rsidTr="002602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4" w:type="dxa"/>
                      <w:tcBorders>
                        <w:top w:val="single" w:sz="4" w:space="0" w:color="7F7F7F" w:themeColor="text1" w:themeTint="80"/>
                        <w:left w:val="nil"/>
                        <w:right w:val="nil"/>
                      </w:tcBorders>
                      <w:hideMark/>
                    </w:tcPr>
                    <w:p w14:paraId="07A8ED0F" w14:textId="07573452" w:rsidR="00176635" w:rsidRPr="009C67B9" w:rsidRDefault="00176635" w:rsidP="00176635">
                      <w:pPr>
                        <w:rPr>
                          <w:b w:val="0"/>
                          <w:bCs w:val="0"/>
                        </w:rPr>
                      </w:pPr>
                      <w:r w:rsidRPr="009C67B9">
                        <w:rPr>
                          <w:b w:val="0"/>
                          <w:bCs w:val="0"/>
                        </w:rPr>
                        <w:t>Diego Villa García</w:t>
                      </w:r>
                      <w:r w:rsidR="00AF3C0C">
                        <w:rPr>
                          <w:b w:val="0"/>
                          <w:bCs w:val="0"/>
                        </w:rPr>
                        <w:t xml:space="preserve"> (</w:t>
                      </w:r>
                      <w:r w:rsidR="004A2295">
                        <w:rPr>
                          <w:b w:val="0"/>
                          <w:bCs w:val="0"/>
                        </w:rPr>
                        <w:t>jefe</w:t>
                      </w:r>
                      <w:r w:rsidR="00AF3C0C">
                        <w:rPr>
                          <w:b w:val="0"/>
                          <w:bCs w:val="0"/>
                        </w:rPr>
                        <w:t xml:space="preserve"> de auditoría)</w:t>
                      </w:r>
                    </w:p>
                  </w:tc>
                </w:tr>
                <w:tr w:rsidR="00176635" w14:paraId="410B21CD" w14:textId="77777777" w:rsidTr="00260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4" w:type="dxa"/>
                      <w:tcBorders>
                        <w:left w:val="nil"/>
                        <w:right w:val="nil"/>
                      </w:tcBorders>
                    </w:tcPr>
                    <w:p w14:paraId="34DA9822" w14:textId="4DB367E7" w:rsidR="00176635" w:rsidRPr="009C67B9" w:rsidRDefault="7AC81749" w:rsidP="00176635">
                      <w:pPr>
                        <w:rPr>
                          <w:b w:val="0"/>
                          <w:bCs w:val="0"/>
                        </w:rPr>
                      </w:pPr>
                      <w:r>
                        <w:rPr>
                          <w:b w:val="0"/>
                          <w:bCs w:val="0"/>
                        </w:rPr>
                        <w:t>Saúl Tuñón Fernández</w:t>
                      </w:r>
                    </w:p>
                  </w:tc>
                </w:tr>
                <w:tr w:rsidR="00176635" w14:paraId="567F8697" w14:textId="77777777" w:rsidTr="002602B7">
                  <w:tc>
                    <w:tcPr>
                      <w:cnfStyle w:val="001000000000" w:firstRow="0" w:lastRow="0" w:firstColumn="1" w:lastColumn="0" w:oddVBand="0" w:evenVBand="0" w:oddHBand="0" w:evenHBand="0" w:firstRowFirstColumn="0" w:firstRowLastColumn="0" w:lastRowFirstColumn="0" w:lastRowLastColumn="0"/>
                      <w:tcW w:w="4204" w:type="dxa"/>
                      <w:tcBorders>
                        <w:top w:val="nil"/>
                        <w:left w:val="nil"/>
                        <w:bottom w:val="nil"/>
                        <w:right w:val="nil"/>
                      </w:tcBorders>
                    </w:tcPr>
                    <w:p w14:paraId="631C79F5" w14:textId="55B1D8F8" w:rsidR="00176635" w:rsidRPr="009C67B9" w:rsidRDefault="32EEF4EC" w:rsidP="00176635">
                      <w:pPr>
                        <w:rPr>
                          <w:b w:val="0"/>
                          <w:bCs w:val="0"/>
                        </w:rPr>
                      </w:pPr>
                      <w:r>
                        <w:rPr>
                          <w:b w:val="0"/>
                          <w:bCs w:val="0"/>
                        </w:rPr>
                        <w:t>Hugo Roberto Pulido Pensado</w:t>
                      </w:r>
                    </w:p>
                  </w:tc>
                </w:tr>
                <w:tr w:rsidR="00176635" w14:paraId="48AD3E60" w14:textId="77777777" w:rsidTr="00260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4" w:type="dxa"/>
                      <w:tcBorders>
                        <w:left w:val="nil"/>
                        <w:right w:val="nil"/>
                      </w:tcBorders>
                    </w:tcPr>
                    <w:p w14:paraId="755B3FD8" w14:textId="6C305F0D" w:rsidR="00176635" w:rsidRPr="009C67B9" w:rsidRDefault="59C3BF20" w:rsidP="00176635">
                      <w:pPr>
                        <w:rPr>
                          <w:b w:val="0"/>
                          <w:bCs w:val="0"/>
                        </w:rPr>
                      </w:pPr>
                      <w:r>
                        <w:rPr>
                          <w:b w:val="0"/>
                          <w:bCs w:val="0"/>
                        </w:rPr>
                        <w:t>Miguel Olamendi Alonso</w:t>
                      </w:r>
                    </w:p>
                  </w:tc>
                </w:tr>
                <w:tr w:rsidR="00176635" w14:paraId="3695C59A" w14:textId="77777777" w:rsidTr="002602B7">
                  <w:tc>
                    <w:tcPr>
                      <w:cnfStyle w:val="001000000000" w:firstRow="0" w:lastRow="0" w:firstColumn="1" w:lastColumn="0" w:oddVBand="0" w:evenVBand="0" w:oddHBand="0" w:evenHBand="0" w:firstRowFirstColumn="0" w:firstRowLastColumn="0" w:lastRowFirstColumn="0" w:lastRowLastColumn="0"/>
                      <w:tcW w:w="4204" w:type="dxa"/>
                      <w:tcBorders>
                        <w:top w:val="nil"/>
                        <w:left w:val="nil"/>
                        <w:bottom w:val="nil"/>
                        <w:right w:val="nil"/>
                      </w:tcBorders>
                    </w:tcPr>
                    <w:p w14:paraId="393EBAEC" w14:textId="3FD9D76A" w:rsidR="00176635" w:rsidRPr="009C67B9" w:rsidRDefault="42691226" w:rsidP="00176635">
                      <w:pPr>
                        <w:rPr>
                          <w:b w:val="0"/>
                          <w:bCs w:val="0"/>
                        </w:rPr>
                      </w:pPr>
                      <w:r>
                        <w:rPr>
                          <w:b w:val="0"/>
                          <w:bCs w:val="0"/>
                        </w:rPr>
                        <w:t>Carlos Sánchez Rodríguez</w:t>
                      </w:r>
                    </w:p>
                  </w:tc>
                </w:tr>
              </w:tbl>
              <w:p w14:paraId="45F168B9" w14:textId="77777777" w:rsidR="00176635" w:rsidRDefault="00176635" w:rsidP="00176635">
                <w:pPr>
                  <w:cnfStyle w:val="000000000000" w:firstRow="0" w:lastRow="0" w:firstColumn="0" w:lastColumn="0" w:oddVBand="0" w:evenVBand="0" w:oddHBand="0" w:evenHBand="0" w:firstRowFirstColumn="0" w:firstRowLastColumn="0" w:lastRowFirstColumn="0" w:lastRowLastColumn="0"/>
                </w:pPr>
              </w:p>
            </w:tc>
          </w:tr>
          <w:tr w:rsidR="00BF2E1F" w14:paraId="48F9F99A" w14:textId="77777777" w:rsidTr="0060C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8" w:type="dxa"/>
                <w:tcBorders>
                  <w:top w:val="nil"/>
                  <w:left w:val="nil"/>
                  <w:bottom w:val="nil"/>
                </w:tcBorders>
              </w:tcPr>
              <w:p w14:paraId="22246D13" w14:textId="3392CF67" w:rsidR="00BF2E1F" w:rsidRDefault="007D19F6" w:rsidP="00176635">
                <w:r>
                  <w:t>Normas auditadas</w:t>
                </w:r>
              </w:p>
            </w:tc>
            <w:tc>
              <w:tcPr>
                <w:tcW w:w="4420" w:type="dxa"/>
              </w:tcPr>
              <w:p w14:paraId="6A794286" w14:textId="73D24C66" w:rsidR="00BF2E1F" w:rsidRDefault="008F6B55" w:rsidP="00176635">
                <w:pPr>
                  <w:cnfStyle w:val="000000100000" w:firstRow="0" w:lastRow="0" w:firstColumn="0" w:lastColumn="0" w:oddVBand="0" w:evenVBand="0" w:oddHBand="1" w:evenHBand="0" w:firstRowFirstColumn="0" w:firstRowLastColumn="0" w:lastRowFirstColumn="0" w:lastRowLastColumn="0"/>
                </w:pPr>
                <w:r>
                  <w:t>ISO 27001</w:t>
                </w:r>
              </w:p>
            </w:tc>
          </w:tr>
          <w:tr w:rsidR="00BF2E1F" w14:paraId="3DF37ACD" w14:textId="77777777" w:rsidTr="0060CA09">
            <w:tc>
              <w:tcPr>
                <w:cnfStyle w:val="001000000000" w:firstRow="0" w:lastRow="0" w:firstColumn="1" w:lastColumn="0" w:oddVBand="0" w:evenVBand="0" w:oddHBand="0" w:evenHBand="0" w:firstRowFirstColumn="0" w:firstRowLastColumn="0" w:lastRowFirstColumn="0" w:lastRowLastColumn="0"/>
                <w:tcW w:w="4418" w:type="dxa"/>
                <w:tcBorders>
                  <w:top w:val="nil"/>
                  <w:left w:val="nil"/>
                  <w:bottom w:val="nil"/>
                </w:tcBorders>
              </w:tcPr>
              <w:p w14:paraId="524D1C6E" w14:textId="77777777" w:rsidR="00BF2E1F" w:rsidRDefault="00BF2E1F" w:rsidP="00176635"/>
            </w:tc>
            <w:tc>
              <w:tcPr>
                <w:tcW w:w="4420" w:type="dxa"/>
              </w:tcPr>
              <w:p w14:paraId="73487668" w14:textId="77777777" w:rsidR="00BF2E1F" w:rsidRDefault="00BF2E1F" w:rsidP="00176635">
                <w:pPr>
                  <w:cnfStyle w:val="000000000000" w:firstRow="0" w:lastRow="0" w:firstColumn="0" w:lastColumn="0" w:oddVBand="0" w:evenVBand="0" w:oddHBand="0" w:evenHBand="0" w:firstRowFirstColumn="0" w:firstRowLastColumn="0" w:lastRowFirstColumn="0" w:lastRowLastColumn="0"/>
                </w:pPr>
              </w:p>
            </w:tc>
          </w:tr>
        </w:tbl>
        <w:p w14:paraId="24633CE5" w14:textId="6C608723" w:rsidR="00C64B53" w:rsidRDefault="00C64B53" w:rsidP="0012545A"/>
        <w:p w14:paraId="4E2D32D7" w14:textId="5B63C62A" w:rsidR="00C64B53" w:rsidRDefault="00C64B53">
          <w:r>
            <w:br w:type="page"/>
          </w:r>
        </w:p>
        <w:p w14:paraId="03C309ED" w14:textId="23EB607D" w:rsidR="00176635" w:rsidRDefault="786753A5" w:rsidP="00C64B53">
          <w:pPr>
            <w:pStyle w:val="Heading1"/>
          </w:pPr>
          <w:bookmarkStart w:id="4" w:name="_Toc155371130"/>
          <w:bookmarkStart w:id="5" w:name="_Toc155543358"/>
          <w:r>
            <w:t>Objetivos y alcance de la auditoría</w:t>
          </w:r>
          <w:bookmarkEnd w:id="4"/>
          <w:bookmarkEnd w:id="5"/>
        </w:p>
        <w:p w14:paraId="0A315CF2" w14:textId="4ECDB770" w:rsidR="00896E2F" w:rsidRDefault="00981D19" w:rsidP="4C1A3B34">
          <w:pPr>
            <w:jc w:val="both"/>
          </w:pPr>
          <w:r>
            <w:t xml:space="preserve">El </w:t>
          </w:r>
          <w:r w:rsidR="00ED3AF6">
            <w:t xml:space="preserve">objetivo de esta auditoría </w:t>
          </w:r>
          <w:r>
            <w:t>es</w:t>
          </w:r>
          <w:r w:rsidR="00DE0CF4">
            <w:t xml:space="preserve"> </w:t>
          </w:r>
          <w:r w:rsidR="00820EE5">
            <w:t xml:space="preserve">un análisis cuantitativo de riesgos de la Escuela de Ingeniería Informática </w:t>
          </w:r>
          <w:r w:rsidR="00DE0CF4">
            <w:t>mediante</w:t>
          </w:r>
          <w:r>
            <w:t xml:space="preserve"> la aplicación de la Metodología de Análisis y Gestión de Riesgos en </w:t>
          </w:r>
          <w:r w:rsidR="00A6555B">
            <w:t>TI</w:t>
          </w:r>
          <w:r w:rsidR="003B4E0F">
            <w:t xml:space="preserve"> (MAGERIT)</w:t>
          </w:r>
          <w:r w:rsidR="00AD208C">
            <w:t xml:space="preserve">, basada </w:t>
          </w:r>
          <w:r w:rsidR="00306F20">
            <w:t>en el estándar ISO 27001</w:t>
          </w:r>
          <w:r w:rsidR="00CA0C7D">
            <w:t>.</w:t>
          </w:r>
        </w:p>
        <w:p w14:paraId="6E88DCF0" w14:textId="6F8ED5BF" w:rsidR="00B15CDF" w:rsidRDefault="00DC2618" w:rsidP="4C1A3B34">
          <w:pPr>
            <w:jc w:val="both"/>
          </w:pPr>
          <w:r>
            <w:t xml:space="preserve">Para ello se han identificado diferentes activos de la organización </w:t>
          </w:r>
          <w:r w:rsidR="006E0C15">
            <w:t xml:space="preserve">y las amenazas a las que pueden estar sometidos, y se ha comprobado si se </w:t>
          </w:r>
          <w:r w:rsidR="00C303BB">
            <w:t>implantan salvaguardas para mitigar los riesgos y los daños.</w:t>
          </w:r>
        </w:p>
        <w:p w14:paraId="63EB3689" w14:textId="55BE0714" w:rsidR="00B37FDD" w:rsidRDefault="007261A7" w:rsidP="4C1A3B34">
          <w:pPr>
            <w:jc w:val="both"/>
          </w:pPr>
          <w:r>
            <w:t>Se han excluido de esta auditoría</w:t>
          </w:r>
          <w:r w:rsidR="00472598">
            <w:t xml:space="preserve"> la organización interna del personal </w:t>
          </w:r>
          <w:r w:rsidR="00F463B8">
            <w:t xml:space="preserve">de la Escuela </w:t>
          </w:r>
          <w:r w:rsidR="00472598">
            <w:t>y</w:t>
          </w:r>
          <w:r>
            <w:t xml:space="preserve"> aquellos sistemas que </w:t>
          </w:r>
          <w:r w:rsidR="00644EF5">
            <w:t>utiliza,</w:t>
          </w:r>
          <w:r>
            <w:t xml:space="preserve"> pero no dependen específicamente de ella, sino de otras organizaciones </w:t>
          </w:r>
          <w:r w:rsidR="003E4F38">
            <w:t>(</w:t>
          </w:r>
          <w:r>
            <w:t>como la Universidad de Oviedo</w:t>
          </w:r>
          <w:r w:rsidR="003E4F38">
            <w:t>)</w:t>
          </w:r>
          <w:r w:rsidR="00472598">
            <w:t>.</w:t>
          </w:r>
        </w:p>
        <w:p w14:paraId="1395A320" w14:textId="77777777" w:rsidR="00B37FDD" w:rsidRDefault="00B37FDD" w:rsidP="00C64B53"/>
        <w:p w14:paraId="7EACC58A" w14:textId="0EB2FF8E" w:rsidR="00B37FDD" w:rsidRDefault="2008A7C7" w:rsidP="00B37FDD">
          <w:pPr>
            <w:pStyle w:val="Heading1"/>
          </w:pPr>
          <w:bookmarkStart w:id="6" w:name="_Toc155371131"/>
          <w:bookmarkStart w:id="7" w:name="_Toc155543359"/>
          <w:r>
            <w:t>Temas considerados</w:t>
          </w:r>
          <w:bookmarkEnd w:id="6"/>
          <w:bookmarkEnd w:id="7"/>
        </w:p>
        <w:p w14:paraId="1FADC19A" w14:textId="6C8385B6" w:rsidR="00ED0F70" w:rsidRDefault="003D7FFC" w:rsidP="006D336D">
          <w:r>
            <w:t>Los temas tratados por parte de los auditores han sido:</w:t>
          </w:r>
        </w:p>
        <w:p w14:paraId="2E229F35" w14:textId="67CF8FAA" w:rsidR="00251B13" w:rsidRDefault="00306945" w:rsidP="003D7FFC">
          <w:pPr>
            <w:pStyle w:val="ListParagraph"/>
            <w:numPr>
              <w:ilvl w:val="0"/>
              <w:numId w:val="10"/>
            </w:numPr>
          </w:pPr>
          <w:bookmarkStart w:id="8" w:name="_Hlk155025025"/>
          <w:r>
            <w:t>Equipos de escritorio</w:t>
          </w:r>
          <w:r w:rsidR="00292FDB">
            <w:t xml:space="preserve"> en las distintas aulas de la Escuela.</w:t>
          </w:r>
        </w:p>
        <w:p w14:paraId="70377B34" w14:textId="3F8BE85B" w:rsidR="00292FDB" w:rsidRDefault="00292FDB" w:rsidP="003D7FFC">
          <w:pPr>
            <w:pStyle w:val="ListParagraph"/>
            <w:numPr>
              <w:ilvl w:val="0"/>
              <w:numId w:val="10"/>
            </w:numPr>
          </w:pPr>
          <w:r>
            <w:t>Infraestructura de comunicaciones</w:t>
          </w:r>
          <w:r w:rsidR="00F47B91">
            <w:t xml:space="preserve"> de la Escuela</w:t>
          </w:r>
          <w:r>
            <w:t>.</w:t>
          </w:r>
        </w:p>
        <w:p w14:paraId="5BA1178E" w14:textId="45D7172A" w:rsidR="00292FDB" w:rsidRDefault="00292FDB" w:rsidP="003D7FFC">
          <w:pPr>
            <w:pStyle w:val="ListParagraph"/>
            <w:numPr>
              <w:ilvl w:val="0"/>
              <w:numId w:val="10"/>
            </w:numPr>
          </w:pPr>
          <w:r>
            <w:t>Servidores</w:t>
          </w:r>
          <w:r w:rsidR="00501401">
            <w:t xml:space="preserve"> situados</w:t>
          </w:r>
          <w:r w:rsidR="00AB2621">
            <w:t xml:space="preserve"> dentro de</w:t>
          </w:r>
          <w:r w:rsidR="00501401">
            <w:t xml:space="preserve"> la Escuela</w:t>
          </w:r>
          <w:r w:rsidR="00FA63D2">
            <w:t>.</w:t>
          </w:r>
        </w:p>
        <w:p w14:paraId="34940470" w14:textId="3B05193E" w:rsidR="00FA63D2" w:rsidRDefault="00FA63D2" w:rsidP="003D7FFC">
          <w:pPr>
            <w:pStyle w:val="ListParagraph"/>
            <w:numPr>
              <w:ilvl w:val="0"/>
              <w:numId w:val="10"/>
            </w:numPr>
          </w:pPr>
          <w:r>
            <w:t xml:space="preserve">Servicios prestados por </w:t>
          </w:r>
          <w:r w:rsidR="008729C7">
            <w:t>estos</w:t>
          </w:r>
          <w:r>
            <w:t xml:space="preserve"> servidores.</w:t>
          </w:r>
        </w:p>
        <w:bookmarkEnd w:id="8"/>
        <w:p w14:paraId="3C2955CE" w14:textId="77777777" w:rsidR="003D7FFC" w:rsidRDefault="003D7FFC" w:rsidP="006D336D"/>
        <w:p w14:paraId="0711AE69" w14:textId="5BF06AA8" w:rsidR="00903D63" w:rsidRDefault="0B2B7EA9" w:rsidP="00903D63">
          <w:pPr>
            <w:pStyle w:val="Heading1"/>
          </w:pPr>
          <w:bookmarkStart w:id="9" w:name="_Toc155371132"/>
          <w:bookmarkStart w:id="10" w:name="_Toc155543360"/>
          <w:r>
            <w:t>Cuerpo expositivo</w:t>
          </w:r>
          <w:bookmarkEnd w:id="9"/>
          <w:bookmarkEnd w:id="10"/>
        </w:p>
        <w:p w14:paraId="698E6137" w14:textId="46309423" w:rsidR="0039573F" w:rsidRDefault="003D7FFC" w:rsidP="006B79D0">
          <w:r>
            <w:t xml:space="preserve">Para llevar a cabo la auditoría se </w:t>
          </w:r>
          <w:r w:rsidR="00255DF0">
            <w:t xml:space="preserve">han hecho </w:t>
          </w:r>
          <w:r>
            <w:t xml:space="preserve">observaciones de los activos que maneja la organización, además de preguntas concretas a personal que está relacionado con la gestión de </w:t>
          </w:r>
          <w:r w:rsidR="00255DF0">
            <w:t>éstos</w:t>
          </w:r>
          <w:r>
            <w:t>.</w:t>
          </w:r>
        </w:p>
        <w:p w14:paraId="522E3DDE" w14:textId="146A6537" w:rsidR="21667DBB" w:rsidRDefault="1F46604A" w:rsidP="003D4D95">
          <w:pPr>
            <w:pStyle w:val="Heading2"/>
          </w:pPr>
          <w:bookmarkStart w:id="11" w:name="_Toc155371133"/>
          <w:bookmarkStart w:id="12" w:name="_Toc155543361"/>
          <w:r>
            <w:t>Dominios</w:t>
          </w:r>
          <w:r w:rsidR="0490B496">
            <w:t xml:space="preserve"> de seguridad</w:t>
          </w:r>
          <w:bookmarkEnd w:id="11"/>
          <w:bookmarkEnd w:id="12"/>
        </w:p>
        <w:p w14:paraId="507049AF" w14:textId="509E7A6A" w:rsidR="28DD6B45" w:rsidRDefault="28DD6B45" w:rsidP="4800A49F">
          <w:r>
            <w:t xml:space="preserve">Para la realización de la auditoría, en primer lugar, se ha llevado a cabo </w:t>
          </w:r>
          <w:r w:rsidR="29619D67">
            <w:t xml:space="preserve">la identificación </w:t>
          </w:r>
          <w:r w:rsidR="008B4F10">
            <w:t>de</w:t>
          </w:r>
          <w:r w:rsidR="29619D67">
            <w:t xml:space="preserve"> dominio</w:t>
          </w:r>
          <w:r w:rsidR="008B4F10">
            <w:t>s</w:t>
          </w:r>
          <w:r w:rsidR="29619D67">
            <w:t xml:space="preserve"> de seguridad.</w:t>
          </w:r>
        </w:p>
        <w:p w14:paraId="256C5EDB" w14:textId="7D823BC0" w:rsidR="781D338C" w:rsidRDefault="3C1FBA10" w:rsidP="781D338C">
          <w:r>
            <w:t xml:space="preserve">Hemos clasificado los activos en </w:t>
          </w:r>
          <w:r w:rsidR="3249D31D">
            <w:t>8</w:t>
          </w:r>
          <w:r>
            <w:t xml:space="preserve"> dominios de </w:t>
          </w:r>
          <w:r w:rsidR="60B5BF55">
            <w:t>seguridad:</w:t>
          </w:r>
        </w:p>
        <w:p w14:paraId="618AFC35" w14:textId="30AA877F" w:rsidR="1FF7D879" w:rsidRDefault="1A4D1FBF" w:rsidP="003D4D95">
          <w:pPr>
            <w:pStyle w:val="Heading3"/>
          </w:pPr>
          <w:bookmarkStart w:id="13" w:name="_Toc155371134"/>
          <w:bookmarkStart w:id="14" w:name="_Toc155543362"/>
          <w:r>
            <w:t>Aulas de teoría</w:t>
          </w:r>
          <w:bookmarkEnd w:id="13"/>
          <w:bookmarkEnd w:id="14"/>
        </w:p>
        <w:p w14:paraId="3C47E814" w14:textId="549C3EB7" w:rsidR="64D4C8DA" w:rsidRDefault="00C329CB" w:rsidP="2249FCC2">
          <w:r>
            <w:t xml:space="preserve">Las aulas de teoría </w:t>
          </w:r>
          <w:r w:rsidR="00AA0071">
            <w:t>están distribuidas por todas las plantas de la escuela</w:t>
          </w:r>
          <w:r w:rsidR="00862395">
            <w:t xml:space="preserve"> excepto la segunda</w:t>
          </w:r>
          <w:r w:rsidR="00774A64">
            <w:t>, y todas contienen un único ordenador</w:t>
          </w:r>
          <w:r w:rsidR="0085DE3B">
            <w:t xml:space="preserve"> y un proyector</w:t>
          </w:r>
          <w:r w:rsidR="00774A64">
            <w:t>.</w:t>
          </w:r>
        </w:p>
        <w:p w14:paraId="0F391934" w14:textId="025656C6" w:rsidR="751FE816" w:rsidRDefault="1DA55780" w:rsidP="1376E53C">
          <w:r>
            <w:t xml:space="preserve">El ordenador tiene un alto valor en cuanto </w:t>
          </w:r>
          <w:r w:rsidR="6799CED1">
            <w:t xml:space="preserve">disponibilidad e integridad, ya que de su buen funcionamiento depende la normal realización de las clases expositivas. </w:t>
          </w:r>
          <w:r w:rsidR="00221175">
            <w:t>T</w:t>
          </w:r>
          <w:r w:rsidR="2308E00F">
            <w:t xml:space="preserve">ambién </w:t>
          </w:r>
          <w:r w:rsidR="1453CDBF">
            <w:t>tiene</w:t>
          </w:r>
          <w:r w:rsidR="2308E00F">
            <w:t xml:space="preserve"> un alto valor de </w:t>
          </w:r>
          <w:r w:rsidR="45889B4A">
            <w:t>autenticidad y trazabilidad ya que puede contener información confidencial del profesor</w:t>
          </w:r>
          <w:r w:rsidR="7101B7B7">
            <w:t xml:space="preserve"> y solo debería ser accesible por </w:t>
          </w:r>
          <w:r w:rsidR="7E1A488A">
            <w:t>él</w:t>
          </w:r>
          <w:r w:rsidR="7101B7B7">
            <w:t>.</w:t>
          </w:r>
        </w:p>
        <w:p w14:paraId="0FF347BA" w14:textId="03BFE094" w:rsidR="3D750C63" w:rsidRDefault="004E5E1A" w:rsidP="3D750C63">
          <w:r>
            <w:t xml:space="preserve">Los factores agravantes </w:t>
          </w:r>
          <w:r w:rsidR="00635B05">
            <w:t xml:space="preserve">que afectan a este </w:t>
          </w:r>
          <w:r w:rsidR="00085AA2">
            <w:t>dominio</w:t>
          </w:r>
          <w:r w:rsidR="00635B05">
            <w:t xml:space="preserve"> son </w:t>
          </w:r>
          <w:r w:rsidR="00480032">
            <w:t>que el personal interno puede acceder</w:t>
          </w:r>
          <w:r w:rsidR="001050AA">
            <w:t xml:space="preserve">, </w:t>
          </w:r>
          <w:r w:rsidR="00F04701">
            <w:t>una persona podría tener intención destructiva</w:t>
          </w:r>
          <w:r w:rsidR="002E07EE">
            <w:t xml:space="preserve">, económica o </w:t>
          </w:r>
          <w:r w:rsidR="00F04701">
            <w:t>de provocar pérdidas</w:t>
          </w:r>
          <w:r w:rsidR="002E07EE">
            <w:t>.</w:t>
          </w:r>
          <w:r w:rsidR="000B7AFD">
            <w:t xml:space="preserve"> El atenuante es que es un objetivo poco atractivo porque solamente hay un ordenador.</w:t>
          </w:r>
        </w:p>
        <w:p w14:paraId="6E7559CB" w14:textId="77777777" w:rsidR="006A226A" w:rsidRDefault="006A226A" w:rsidP="003D4D95">
          <w:pPr>
            <w:pStyle w:val="Heading4"/>
            <w:numPr>
              <w:ilvl w:val="0"/>
              <w:numId w:val="15"/>
            </w:numPr>
          </w:pPr>
          <w:r>
            <w:t>No conformidad menor</w:t>
          </w:r>
        </w:p>
        <w:p w14:paraId="2702B70F" w14:textId="201F4388" w:rsidR="006A226A" w:rsidRDefault="006A226A" w:rsidP="006A226A">
          <w:pPr>
            <w:ind w:left="360"/>
            <w:jc w:val="both"/>
          </w:pPr>
          <w:r>
            <w:t xml:space="preserve">Las aulas de teoría del sótano pueden ser accedidas a través de las ventanas, ya que están a la altura de la calle, facilitando el robo del </w:t>
          </w:r>
          <w:r w:rsidR="00BC4192">
            <w:t>ordenador</w:t>
          </w:r>
          <w:r>
            <w:t>.</w:t>
          </w:r>
        </w:p>
        <w:p w14:paraId="2E358D19" w14:textId="77777777" w:rsidR="006A226A" w:rsidRDefault="006A226A" w:rsidP="006A226A">
          <w:pPr>
            <w:ind w:left="360"/>
          </w:pPr>
          <w:r w:rsidRPr="001B5DB8">
            <w:rPr>
              <w:b/>
              <w:bCs/>
            </w:rPr>
            <w:t xml:space="preserve">Acción </w:t>
          </w:r>
          <w:r>
            <w:rPr>
              <w:b/>
              <w:bCs/>
            </w:rPr>
            <w:t>preventiva</w:t>
          </w:r>
          <w:r>
            <w:t>: instalar rejillas metálicas en las ventanas de las aulas del sótano.</w:t>
          </w:r>
        </w:p>
        <w:p w14:paraId="5772B8F8" w14:textId="77777777" w:rsidR="006A226A" w:rsidRDefault="006A226A" w:rsidP="006A226A">
          <w:pPr>
            <w:ind w:left="360"/>
          </w:pPr>
          <w:r>
            <w:t>Acción para realizar por parte del subdirector de infraestructuras en un plazo de un año.</w:t>
          </w:r>
        </w:p>
        <w:p w14:paraId="153A814E" w14:textId="77777777" w:rsidR="00131D36" w:rsidRDefault="00131D36" w:rsidP="00131D36">
          <w:pPr>
            <w:pStyle w:val="Heading4"/>
            <w:numPr>
              <w:ilvl w:val="0"/>
              <w:numId w:val="15"/>
            </w:numPr>
          </w:pPr>
          <w:r>
            <w:t>No conformidad menor</w:t>
          </w:r>
        </w:p>
        <w:p w14:paraId="007F5486" w14:textId="60BBAA12" w:rsidR="00131D36" w:rsidRDefault="00131D36" w:rsidP="00131D36">
          <w:pPr>
            <w:ind w:left="360"/>
            <w:jc w:val="both"/>
          </w:pPr>
          <w:r>
            <w:t>Los ordenadores de las aulas de teoría tienen cuentas locales que pueden ser utilizadas por cualquier persona, incluidas personas externas a la organización, ya que las credenciales están en una hoja encima de la mesa donde está el ordenador.</w:t>
          </w:r>
        </w:p>
        <w:p w14:paraId="2FDA3B39" w14:textId="6B0EC416" w:rsidR="00131D36" w:rsidRDefault="00131D36" w:rsidP="4C1A3B34">
          <w:pPr>
            <w:ind w:left="360"/>
            <w:jc w:val="both"/>
          </w:pPr>
          <w:r w:rsidRPr="2F108460">
            <w:rPr>
              <w:b/>
              <w:bCs/>
            </w:rPr>
            <w:t>Acción</w:t>
          </w:r>
          <w:r w:rsidR="00F25215" w:rsidRPr="2F108460">
            <w:rPr>
              <w:b/>
              <w:bCs/>
            </w:rPr>
            <w:t xml:space="preserve"> </w:t>
          </w:r>
          <w:r w:rsidR="002256F1" w:rsidRPr="2F108460">
            <w:rPr>
              <w:b/>
              <w:bCs/>
            </w:rPr>
            <w:t>preventiva</w:t>
          </w:r>
          <w:r>
            <w:t>:</w:t>
          </w:r>
          <w:r w:rsidR="00FC4F4D">
            <w:t xml:space="preserve"> </w:t>
          </w:r>
          <w:r w:rsidR="00A9139F">
            <w:t>limitar el</w:t>
          </w:r>
          <w:r w:rsidR="006D26C0">
            <w:t xml:space="preserve"> acceso a las credenciales, por</w:t>
          </w:r>
          <w:r w:rsidR="00A622DE">
            <w:t xml:space="preserve"> </w:t>
          </w:r>
          <w:r w:rsidR="00BD2191">
            <w:t>ejemplo,</w:t>
          </w:r>
          <w:r w:rsidR="00A622DE">
            <w:t xml:space="preserve"> teniendo que </w:t>
          </w:r>
          <w:r w:rsidR="00491FF4">
            <w:t>pedirlas</w:t>
          </w:r>
          <w:r w:rsidR="00A622DE">
            <w:t xml:space="preserve"> en </w:t>
          </w:r>
          <w:r w:rsidR="02A9E14E">
            <w:t>la secretaría</w:t>
          </w:r>
          <w:r w:rsidR="00A622DE">
            <w:t xml:space="preserve"> para llevar un control de quién las solicita</w:t>
          </w:r>
          <w:r>
            <w:t>.</w:t>
          </w:r>
        </w:p>
        <w:p w14:paraId="621EC96E" w14:textId="5411C574" w:rsidR="00131D36" w:rsidRPr="00904C78" w:rsidRDefault="00131D36" w:rsidP="00131D36">
          <w:pPr>
            <w:ind w:left="360"/>
          </w:pPr>
          <w:r>
            <w:t xml:space="preserve">Acción para realizar por parte </w:t>
          </w:r>
          <w:r w:rsidR="00656173">
            <w:t xml:space="preserve">del </w:t>
          </w:r>
          <w:r w:rsidR="004C5AB4">
            <w:t>personal de secretaría</w:t>
          </w:r>
          <w:r w:rsidR="00A622DE">
            <w:t xml:space="preserve"> </w:t>
          </w:r>
          <w:r w:rsidR="004C5AB4">
            <w:t>e</w:t>
          </w:r>
          <w:r>
            <w:t>n un plazo de un año.</w:t>
          </w:r>
        </w:p>
        <w:p w14:paraId="60EA3D32" w14:textId="77777777" w:rsidR="00131D36" w:rsidRPr="00904C78" w:rsidRDefault="00131D36" w:rsidP="006A226A">
          <w:pPr>
            <w:ind w:left="360"/>
          </w:pPr>
        </w:p>
        <w:p w14:paraId="2F939F67" w14:textId="14EB0299" w:rsidR="62EAE770" w:rsidRDefault="1A4D1FBF" w:rsidP="003D4D95">
          <w:pPr>
            <w:pStyle w:val="Heading3"/>
          </w:pPr>
          <w:bookmarkStart w:id="15" w:name="_Toc155371135"/>
          <w:bookmarkStart w:id="16" w:name="_Toc155543363"/>
          <w:r>
            <w:t>Aulas de laboratorio</w:t>
          </w:r>
          <w:bookmarkEnd w:id="15"/>
          <w:bookmarkEnd w:id="16"/>
        </w:p>
        <w:p w14:paraId="6F7E37CA" w14:textId="19972A49" w:rsidR="2CD4486F" w:rsidRDefault="42060147" w:rsidP="730C0AE8">
          <w:pPr>
            <w:jc w:val="both"/>
          </w:pPr>
          <w:r>
            <w:t>Hay varias aulas de laboratorio repartidas por toda la escuela</w:t>
          </w:r>
          <w:r w:rsidR="271EF071">
            <w:t xml:space="preserve">. En cada una de ellas está equipada con una elevada cantidad de </w:t>
          </w:r>
          <w:r w:rsidR="32A41496">
            <w:t>equipos (con sus respectivos periféricos)</w:t>
          </w:r>
          <w:r w:rsidR="3C0F3BC9">
            <w:t>,</w:t>
          </w:r>
          <w:r w:rsidR="271EF071">
            <w:t xml:space="preserve"> así como con un proyector</w:t>
          </w:r>
          <w:r w:rsidR="33506C09">
            <w:t>.</w:t>
          </w:r>
          <w:r w:rsidR="74680592">
            <w:t xml:space="preserve"> Está aulas son usadas diariamente por una gran cantidad de alumnos y profesores.</w:t>
          </w:r>
        </w:p>
        <w:p w14:paraId="538766C1" w14:textId="664E5442" w:rsidR="1081A790" w:rsidRDefault="1081A790" w:rsidP="2F108460">
          <w:pPr>
            <w:jc w:val="both"/>
          </w:pPr>
          <w:r>
            <w:t xml:space="preserve">Tanto los equipos como el proyector tienen un alto valor, ya que </w:t>
          </w:r>
          <w:r w:rsidR="63BA4AA0">
            <w:t xml:space="preserve">ambos deben estar en buenas condiciones y disponibles para </w:t>
          </w:r>
          <w:r w:rsidR="4B567105">
            <w:t xml:space="preserve">permitir a los alumnos y a los docentes realizar sus actividades con normalidad. </w:t>
          </w:r>
          <w:r w:rsidR="34F928EF">
            <w:t>Los equipos t</w:t>
          </w:r>
          <w:r w:rsidR="4B567105">
            <w:t>ambi</w:t>
          </w:r>
          <w:r w:rsidR="65E0ED31">
            <w:t>én tiene</w:t>
          </w:r>
          <w:r w:rsidR="37ED9694">
            <w:t>n</w:t>
          </w:r>
          <w:r w:rsidR="65E0ED31">
            <w:t xml:space="preserve"> un alto </w:t>
          </w:r>
          <w:r w:rsidR="06D0088A">
            <w:t xml:space="preserve">valor </w:t>
          </w:r>
          <w:r w:rsidR="7625D1F5">
            <w:t>en cuanto a autenticidad</w:t>
          </w:r>
          <w:r w:rsidR="65E0ED31">
            <w:t xml:space="preserve"> </w:t>
          </w:r>
          <w:r w:rsidR="4D0E4AEC">
            <w:t xml:space="preserve">y trazabilidad, </w:t>
          </w:r>
          <w:r w:rsidR="65E0ED31">
            <w:t>ya que en cada equipo hay información que pertenece a diferentes docentes y alumnos.</w:t>
          </w:r>
        </w:p>
        <w:p w14:paraId="71B7E5B4" w14:textId="1A99B74D" w:rsidR="6CDAC2A1" w:rsidRDefault="6CDAC2A1" w:rsidP="2F108460">
          <w:pPr>
            <w:jc w:val="both"/>
          </w:pPr>
          <w:r>
            <w:t>Como factores agravantes están el uso de estas</w:t>
          </w:r>
          <w:r w:rsidR="133539C7">
            <w:t xml:space="preserve"> clases por </w:t>
          </w:r>
          <w:r w:rsidR="3CFD0381">
            <w:t>muchas</w:t>
          </w:r>
          <w:r w:rsidR="133539C7">
            <w:t xml:space="preserve"> personas </w:t>
          </w:r>
          <w:r w:rsidR="3CFD0381">
            <w:t>durante el</w:t>
          </w:r>
          <w:r w:rsidR="133539C7">
            <w:t xml:space="preserve"> día</w:t>
          </w:r>
          <w:r w:rsidR="3CFD0381">
            <w:t>,</w:t>
          </w:r>
          <w:r w:rsidR="133539C7">
            <w:t xml:space="preserve"> por lo que </w:t>
          </w:r>
          <w:r w:rsidR="3CFD0381">
            <w:t xml:space="preserve">algún alumno o profesor </w:t>
          </w:r>
          <w:r w:rsidR="133539C7">
            <w:t xml:space="preserve">no sería difícil </w:t>
          </w:r>
          <w:r w:rsidR="3CFD0381">
            <w:t>hacer</w:t>
          </w:r>
          <w:r w:rsidR="133539C7">
            <w:t xml:space="preserve"> ac</w:t>
          </w:r>
          <w:r w:rsidR="2C9B1B18">
            <w:t>ciones maliciosas.</w:t>
          </w:r>
        </w:p>
        <w:p w14:paraId="60A6D802" w14:textId="77777777" w:rsidR="74B5D565" w:rsidRDefault="74B5D565" w:rsidP="2F108460">
          <w:pPr>
            <w:pStyle w:val="Heading4"/>
            <w:numPr>
              <w:ilvl w:val="0"/>
              <w:numId w:val="15"/>
            </w:numPr>
          </w:pPr>
          <w:r>
            <w:t>No conformidad menor</w:t>
          </w:r>
        </w:p>
        <w:p w14:paraId="069DB19D" w14:textId="14E63E7B" w:rsidR="74B5D565" w:rsidRDefault="674E75DF" w:rsidP="00894F02">
          <w:pPr>
            <w:ind w:left="360"/>
            <w:jc w:val="both"/>
          </w:pPr>
          <w:r>
            <w:t>Aunque</w:t>
          </w:r>
          <w:r w:rsidR="74B5D565">
            <w:t xml:space="preserve"> las puertas de las aulas de laboratorio tienen cerradura, muchas veces no se </w:t>
          </w:r>
          <w:r>
            <w:t>usan</w:t>
          </w:r>
          <w:r w:rsidR="74B5D565">
            <w:t xml:space="preserve"> y se deja</w:t>
          </w:r>
          <w:r w:rsidR="7ED45522">
            <w:t>n las aulas abiertas</w:t>
          </w:r>
          <w:r w:rsidR="34994070">
            <w:t xml:space="preserve"> y sin vigilancia</w:t>
          </w:r>
          <w:r w:rsidR="6B3835DF">
            <w:t xml:space="preserve">, </w:t>
          </w:r>
          <w:r>
            <w:t>lo que facilita el acceso</w:t>
          </w:r>
          <w:r w:rsidR="6B3835DF">
            <w:t xml:space="preserve"> a ellas para gente de fuera de la organización.</w:t>
          </w:r>
        </w:p>
        <w:p w14:paraId="39FCB149" w14:textId="06AF9C7D" w:rsidR="4A7A7BF9" w:rsidRDefault="4A7A7BF9" w:rsidP="00500EBE">
          <w:pPr>
            <w:ind w:left="360"/>
            <w:jc w:val="both"/>
          </w:pPr>
          <w:r w:rsidRPr="2F108460">
            <w:rPr>
              <w:b/>
              <w:bCs/>
            </w:rPr>
            <w:t>Acción preventiva:</w:t>
          </w:r>
          <w:r w:rsidR="6EC66022" w:rsidRPr="2F108460">
            <w:rPr>
              <w:b/>
              <w:bCs/>
            </w:rPr>
            <w:t xml:space="preserve"> </w:t>
          </w:r>
          <w:r w:rsidR="646EFAA0">
            <w:t>Asegurarse de que las aulas se cierran correctamente a la finalización de cada clase</w:t>
          </w:r>
          <w:r>
            <w:t>.</w:t>
          </w:r>
        </w:p>
        <w:p w14:paraId="2880722F" w14:textId="6213909B" w:rsidR="2F108460" w:rsidRDefault="225A7883" w:rsidP="00500EBE">
          <w:pPr>
            <w:ind w:left="360"/>
            <w:jc w:val="both"/>
          </w:pPr>
          <w:r>
            <w:t xml:space="preserve">Esta acción </w:t>
          </w:r>
          <w:r w:rsidR="302EBF31">
            <w:t>la deben realizar</w:t>
          </w:r>
          <w:r>
            <w:t xml:space="preserve"> los docentes y demás trabajadores de la escuela</w:t>
          </w:r>
          <w:r w:rsidR="302EBF31">
            <w:t>, pues</w:t>
          </w:r>
          <w:r>
            <w:t xml:space="preserve"> deberían ser los </w:t>
          </w:r>
          <w:r w:rsidR="25ACDB5C">
            <w:t>únicos con acceso a las llaves.</w:t>
          </w:r>
        </w:p>
        <w:p w14:paraId="5CA1CE17" w14:textId="24116943" w:rsidR="0078770C" w:rsidRDefault="0078770C" w:rsidP="0078770C">
          <w:pPr>
            <w:pStyle w:val="Heading4"/>
            <w:numPr>
              <w:ilvl w:val="0"/>
              <w:numId w:val="15"/>
            </w:numPr>
          </w:pPr>
          <w:r>
            <w:t>No conformidad menor</w:t>
          </w:r>
        </w:p>
        <w:p w14:paraId="466C32C1" w14:textId="732089C0" w:rsidR="0078770C" w:rsidRDefault="0078770C" w:rsidP="0078770C">
          <w:pPr>
            <w:ind w:left="360"/>
            <w:jc w:val="both"/>
          </w:pPr>
          <w:r>
            <w:t>Las aulas de laboratorio del sótano pueden ser accedidas a través de las ventanas, ya que están a la altura de la calle, facilitando el robo de los equipos.</w:t>
          </w:r>
        </w:p>
        <w:p w14:paraId="3FE3ED41" w14:textId="34E6C7D9" w:rsidR="0078770C" w:rsidRDefault="0078770C" w:rsidP="0078770C">
          <w:pPr>
            <w:ind w:left="360"/>
          </w:pPr>
          <w:r w:rsidRPr="001B5DB8">
            <w:rPr>
              <w:b/>
              <w:bCs/>
            </w:rPr>
            <w:t xml:space="preserve">Acción </w:t>
          </w:r>
          <w:r>
            <w:rPr>
              <w:b/>
              <w:bCs/>
            </w:rPr>
            <w:t>preventiva</w:t>
          </w:r>
          <w:r>
            <w:t>: instalar rejillas metálicas en las ventanas de las aulas del sótano.</w:t>
          </w:r>
        </w:p>
        <w:p w14:paraId="6B7C9C43" w14:textId="6E06DF1C" w:rsidR="5F3F8830" w:rsidRDefault="0078770C" w:rsidP="0078770C">
          <w:pPr>
            <w:ind w:left="360"/>
          </w:pPr>
          <w:r>
            <w:t>Acción para realizar por parte del subdirector de infraestructuras en un plazo de un año.</w:t>
          </w:r>
        </w:p>
        <w:p w14:paraId="7F29481B" w14:textId="77777777" w:rsidR="00EC1DCD" w:rsidRDefault="00EC1DCD" w:rsidP="5F3F8830">
          <w:pPr>
            <w:pStyle w:val="Heading3"/>
          </w:pPr>
        </w:p>
        <w:p w14:paraId="7967449E" w14:textId="7DC5BC3A" w:rsidR="260250CF" w:rsidRDefault="260250CF" w:rsidP="5F3F8830">
          <w:pPr>
            <w:pStyle w:val="Heading3"/>
          </w:pPr>
          <w:bookmarkStart w:id="17" w:name="_Toc155371136"/>
          <w:bookmarkStart w:id="18" w:name="_Toc155543364"/>
          <w:r>
            <w:t>Sala de libre acceso</w:t>
          </w:r>
          <w:bookmarkEnd w:id="17"/>
          <w:bookmarkEnd w:id="18"/>
        </w:p>
        <w:p w14:paraId="3E751F33" w14:textId="3AAD6048" w:rsidR="260250CF" w:rsidRDefault="260250CF" w:rsidP="5F3F8830">
          <w:pPr>
            <w:jc w:val="both"/>
          </w:pPr>
          <w:r>
            <w:t>La escuela cuenta con dos salas de libre acceso. Ambas</w:t>
          </w:r>
          <w:r w:rsidR="62CCEBCC">
            <w:t xml:space="preserve"> cuentan en su interior</w:t>
          </w:r>
          <w:r>
            <w:t xml:space="preserve"> con</w:t>
          </w:r>
          <w:r w:rsidR="059A6FF3">
            <w:t xml:space="preserve"> </w:t>
          </w:r>
          <w:r>
            <w:t>un gran número de equipos informáticos, así como de periféricos</w:t>
          </w:r>
          <w:r w:rsidR="23B9B975">
            <w:t xml:space="preserve"> </w:t>
          </w:r>
          <w:r w:rsidR="037A7934">
            <w:t xml:space="preserve">y </w:t>
          </w:r>
          <w:r w:rsidR="5FA0BD27">
            <w:t>cables de red</w:t>
          </w:r>
          <w:r w:rsidR="1F560F2A">
            <w:t>.</w:t>
          </w:r>
        </w:p>
        <w:p w14:paraId="07BDEB1A" w14:textId="05EE110A" w:rsidR="736BEFEB" w:rsidRDefault="736BEFEB" w:rsidP="5F3F8830">
          <w:pPr>
            <w:jc w:val="both"/>
          </w:pPr>
          <w:r>
            <w:t>Las dos salas están abiertas en su horario correspondiente (</w:t>
          </w:r>
          <w:r w:rsidR="25C7DA77">
            <w:t>una de</w:t>
          </w:r>
          <w:r w:rsidR="5B4FF3A7">
            <w:t xml:space="preserve"> </w:t>
          </w:r>
          <w:r w:rsidR="4A940580">
            <w:t>11</w:t>
          </w:r>
          <w:r w:rsidR="5B4FF3A7">
            <w:t>:</w:t>
          </w:r>
          <w:r w:rsidR="24FE0274">
            <w:t>00</w:t>
          </w:r>
          <w:r w:rsidR="25C7DA77">
            <w:t xml:space="preserve"> a </w:t>
          </w:r>
          <w:r>
            <w:t xml:space="preserve">14:00 y la otra </w:t>
          </w:r>
          <w:r w:rsidR="6EDB7893">
            <w:t xml:space="preserve">en </w:t>
          </w:r>
          <w:r w:rsidR="5CD32E32">
            <w:t>el horari</w:t>
          </w:r>
          <w:r w:rsidR="6EDB7893">
            <w:t>o</w:t>
          </w:r>
          <w:r w:rsidR="5CD32E32">
            <w:t xml:space="preserve"> de apertura del centro</w:t>
          </w:r>
          <w:r w:rsidR="6EDB7893">
            <w:t>)</w:t>
          </w:r>
          <w:r w:rsidR="7452B595">
            <w:t xml:space="preserve">. </w:t>
          </w:r>
          <w:r w:rsidR="6AB0D091">
            <w:t>Est</w:t>
          </w:r>
          <w:r w:rsidR="1CAB0E76">
            <w:t>an</w:t>
          </w:r>
          <w:r w:rsidR="409EF1C9">
            <w:t>do, principalmente la segunda, buena parte de su horario</w:t>
          </w:r>
          <w:r w:rsidR="7452B595">
            <w:t xml:space="preserve"> sin supervisión </w:t>
          </w:r>
          <w:r w:rsidR="3D589BDD">
            <w:t>por parte de algún responsable.</w:t>
          </w:r>
          <w:r w:rsidR="52F0E164">
            <w:t xml:space="preserve"> </w:t>
          </w:r>
        </w:p>
        <w:p w14:paraId="787A52D7" w14:textId="4CDB4B17" w:rsidR="69581FC0" w:rsidRDefault="69581FC0" w:rsidP="4EB21FB7">
          <w:pPr>
            <w:jc w:val="both"/>
          </w:pPr>
          <w:r>
            <w:t xml:space="preserve">El valor de los activos de esta sala es bajo ya que solo suele usarse por los </w:t>
          </w:r>
          <w:r w:rsidR="39412D37">
            <w:t>alumnos</w:t>
          </w:r>
          <w:r>
            <w:t xml:space="preserve"> en su tiempo libre</w:t>
          </w:r>
          <w:r w:rsidR="3F95886A">
            <w:t xml:space="preserve"> y no suelen contener ninguna información confidencial. Por esto tendrían un bajo valor en todos los aspectos.</w:t>
          </w:r>
        </w:p>
        <w:p w14:paraId="007F787E" w14:textId="27E2E238" w:rsidR="243E156E" w:rsidRDefault="243E156E" w:rsidP="5F3F8830">
          <w:pPr>
            <w:jc w:val="both"/>
          </w:pPr>
          <w:r>
            <w:t>Como factor agravante está el uso de estas salas por una gran cantidad de personas a lo largo del día</w:t>
          </w:r>
          <w:r w:rsidR="36EDA678">
            <w:t xml:space="preserve"> sin control alguno sobre sus actuaciones</w:t>
          </w:r>
          <w:r>
            <w:t>.</w:t>
          </w:r>
        </w:p>
        <w:p w14:paraId="605D1C51" w14:textId="77777777" w:rsidR="6E14B28C" w:rsidRDefault="6E14B28C" w:rsidP="5F3F8830">
          <w:pPr>
            <w:pStyle w:val="Heading4"/>
            <w:numPr>
              <w:ilvl w:val="0"/>
              <w:numId w:val="15"/>
            </w:numPr>
          </w:pPr>
          <w:r>
            <w:t>No conformidad menor</w:t>
          </w:r>
        </w:p>
        <w:p w14:paraId="32DE36F5" w14:textId="7DA3C3BA" w:rsidR="6E14B28C" w:rsidRDefault="6E14B28C" w:rsidP="5F3F8830">
          <w:pPr>
            <w:ind w:left="360"/>
            <w:jc w:val="both"/>
          </w:pPr>
          <w:r>
            <w:t xml:space="preserve">Las salas constan </w:t>
          </w:r>
          <w:r w:rsidR="7E0E0DF9">
            <w:t>con periodos de tiempo sin supervisión alguna</w:t>
          </w:r>
          <w:r w:rsidR="5A3451ED">
            <w:t xml:space="preserve">, facilitando así </w:t>
          </w:r>
          <w:r w:rsidR="70EA35EE">
            <w:t xml:space="preserve">cualquier </w:t>
          </w:r>
          <w:r w:rsidR="5A3451ED">
            <w:t>actuación malintencionada</w:t>
          </w:r>
          <w:r w:rsidR="57E2303E">
            <w:t>, tanto a nivel físico como lógico,</w:t>
          </w:r>
          <w:r w:rsidR="5A3451ED">
            <w:t xml:space="preserve"> </w:t>
          </w:r>
          <w:r w:rsidR="23D86D86">
            <w:t xml:space="preserve">por parte </w:t>
          </w:r>
          <w:r w:rsidR="5A3451ED">
            <w:t>de un usuario.</w:t>
          </w:r>
        </w:p>
        <w:p w14:paraId="35CD472A" w14:textId="73F35876" w:rsidR="6E14B28C" w:rsidRDefault="6E14B28C" w:rsidP="5F3F8830">
          <w:pPr>
            <w:ind w:left="360"/>
            <w:jc w:val="both"/>
          </w:pPr>
          <w:r w:rsidRPr="5F3F8830">
            <w:rPr>
              <w:b/>
              <w:bCs/>
            </w:rPr>
            <w:t xml:space="preserve">Acción preventiva: </w:t>
          </w:r>
          <w:r>
            <w:t>Insta</w:t>
          </w:r>
          <w:r w:rsidR="65F91A71">
            <w:t>lar cámaras de videovigilancia</w:t>
          </w:r>
          <w:r w:rsidR="7913EFC7">
            <w:t xml:space="preserve"> o contar con una persona supervisora</w:t>
          </w:r>
          <w:r w:rsidR="65F91A71">
            <w:t xml:space="preserve"> en dichas salas</w:t>
          </w:r>
          <w:r w:rsidR="7951E78B">
            <w:t>.</w:t>
          </w:r>
        </w:p>
        <w:p w14:paraId="102C1262" w14:textId="6889D56F" w:rsidR="5F3F8830" w:rsidRDefault="6E14B28C" w:rsidP="0070316F">
          <w:pPr>
            <w:ind w:left="360"/>
            <w:jc w:val="both"/>
          </w:pPr>
          <w:r>
            <w:t>Acción a realizar por parte del director de la organización en un plazo de 2 años.</w:t>
          </w:r>
        </w:p>
        <w:p w14:paraId="6BC785F4" w14:textId="77777777" w:rsidR="58DC5B68" w:rsidRDefault="58DC5B68" w:rsidP="5F3F8830">
          <w:pPr>
            <w:pStyle w:val="Heading4"/>
            <w:numPr>
              <w:ilvl w:val="0"/>
              <w:numId w:val="15"/>
            </w:numPr>
          </w:pPr>
          <w:r>
            <w:t>No conformidad menor</w:t>
          </w:r>
        </w:p>
        <w:p w14:paraId="299C06BD" w14:textId="20E43029" w:rsidR="58DC5B68" w:rsidRDefault="58DC5B68" w:rsidP="5F3F8830">
          <w:pPr>
            <w:ind w:left="360"/>
            <w:jc w:val="both"/>
          </w:pPr>
          <w:r>
            <w:t xml:space="preserve">El acceso </w:t>
          </w:r>
          <w:r w:rsidR="7E39D94F">
            <w:t>y uso de</w:t>
          </w:r>
          <w:r>
            <w:t xml:space="preserve"> las salas es libre y sin </w:t>
          </w:r>
          <w:r w:rsidR="6F7C0233">
            <w:t xml:space="preserve">ningún tipo de </w:t>
          </w:r>
          <w:r w:rsidR="0B3845F4">
            <w:t>identificación. F</w:t>
          </w:r>
          <w:r>
            <w:t>avoreciendo así que cualquier usuario, ya se</w:t>
          </w:r>
          <w:r w:rsidR="26FB83DE">
            <w:t>a</w:t>
          </w:r>
          <w:r>
            <w:t xml:space="preserve"> miembro o no de la organización, entre sin dejar const</w:t>
          </w:r>
          <w:r w:rsidR="29F5B532">
            <w:t xml:space="preserve">ancia de </w:t>
          </w:r>
          <w:r w:rsidR="6768AF3D">
            <w:t>ello</w:t>
          </w:r>
          <w:r w:rsidR="29F5B532">
            <w:t>.</w:t>
          </w:r>
        </w:p>
        <w:p w14:paraId="3D4A0C28" w14:textId="07EAD684" w:rsidR="58DC5B68" w:rsidRDefault="58DC5B68" w:rsidP="5F3F8830">
          <w:pPr>
            <w:ind w:left="360"/>
            <w:jc w:val="both"/>
          </w:pPr>
          <w:r w:rsidRPr="5F3F8830">
            <w:rPr>
              <w:b/>
              <w:bCs/>
            </w:rPr>
            <w:t xml:space="preserve">Acción preventiva: </w:t>
          </w:r>
          <w:r w:rsidR="76D3B332">
            <w:t>Activar un registro, donde para usar las salas debas dejar constancia de que lo has hecho.</w:t>
          </w:r>
        </w:p>
        <w:p w14:paraId="3F7E1AFE" w14:textId="21ABE50D" w:rsidR="5F3F8830" w:rsidRDefault="00876310" w:rsidP="000C1CC0">
          <w:pPr>
            <w:ind w:left="360"/>
            <w:jc w:val="both"/>
          </w:pPr>
          <w:r>
            <w:t>Acción para realizar</w:t>
          </w:r>
          <w:r w:rsidR="58DC5B68">
            <w:t xml:space="preserve"> por parte del director de la organización en un plazo de 1 año.</w:t>
          </w:r>
        </w:p>
        <w:p w14:paraId="0FFA564D" w14:textId="77777777" w:rsidR="67105D2A" w:rsidRDefault="67105D2A" w:rsidP="5F3F8830">
          <w:pPr>
            <w:pStyle w:val="Heading4"/>
            <w:numPr>
              <w:ilvl w:val="0"/>
              <w:numId w:val="15"/>
            </w:numPr>
          </w:pPr>
          <w:r>
            <w:t>No conformidad menor</w:t>
          </w:r>
        </w:p>
        <w:p w14:paraId="32E2F627" w14:textId="2C9D5A37" w:rsidR="67105D2A" w:rsidRDefault="67105D2A" w:rsidP="5F3F8830">
          <w:pPr>
            <w:ind w:left="360"/>
            <w:jc w:val="both"/>
          </w:pPr>
          <w:r>
            <w:t xml:space="preserve">En una de las salas, se encuentran </w:t>
          </w:r>
          <w:r w:rsidR="343770DB">
            <w:t>vari</w:t>
          </w:r>
          <w:r>
            <w:t>os puestos</w:t>
          </w:r>
          <w:r w:rsidR="45E5CDFF">
            <w:t>,</w:t>
          </w:r>
          <w:r>
            <w:t xml:space="preserve"> de becarios informáticos de la organización</w:t>
          </w:r>
          <w:r w:rsidR="41C10B44">
            <w:t>,</w:t>
          </w:r>
          <w:r>
            <w:t xml:space="preserve"> sin supervisión alguna en determinados momentos. </w:t>
          </w:r>
          <w:r w:rsidR="4FCE0014">
            <w:t xml:space="preserve">Favoreciendo </w:t>
          </w:r>
          <w:r w:rsidR="45619BDD">
            <w:t>el acceso de personas no autorizadas</w:t>
          </w:r>
          <w:r w:rsidR="6E163F8B">
            <w:t>, a sus equipos y objetos personales, donde podrían tener material confidencial como credenciales o inf</w:t>
          </w:r>
          <w:r w:rsidR="5B3D5B8C">
            <w:t>ormación sobre las configuraciones de la red del centro.</w:t>
          </w:r>
        </w:p>
        <w:p w14:paraId="658721E8" w14:textId="02AB9197" w:rsidR="67105D2A" w:rsidRDefault="67105D2A" w:rsidP="5F3F8830">
          <w:pPr>
            <w:ind w:left="360"/>
            <w:jc w:val="both"/>
          </w:pPr>
          <w:r w:rsidRPr="5F3F8830">
            <w:rPr>
              <w:b/>
              <w:bCs/>
            </w:rPr>
            <w:t xml:space="preserve">Acción preventiva: </w:t>
          </w:r>
          <w:r w:rsidR="415EE902">
            <w:t xml:space="preserve">Habilitar una sala </w:t>
          </w:r>
          <w:r w:rsidR="76959C4D">
            <w:t>para</w:t>
          </w:r>
          <w:r w:rsidR="415EE902">
            <w:t xml:space="preserve"> uso exclusivo </w:t>
          </w:r>
          <w:r w:rsidR="7CC87220">
            <w:t xml:space="preserve">de </w:t>
          </w:r>
          <w:r w:rsidR="415EE902">
            <w:t xml:space="preserve">los becarios y </w:t>
          </w:r>
          <w:r w:rsidR="2BA9383F">
            <w:t>técnicos informáticos</w:t>
          </w:r>
          <w:r w:rsidR="415EE902">
            <w:t>.</w:t>
          </w:r>
        </w:p>
        <w:p w14:paraId="5C8E19A4" w14:textId="7F3541A9" w:rsidR="5F3F8830" w:rsidRDefault="00876310" w:rsidP="00703981">
          <w:pPr>
            <w:ind w:left="360"/>
            <w:jc w:val="both"/>
          </w:pPr>
          <w:r>
            <w:t>Acción para realizar</w:t>
          </w:r>
          <w:r w:rsidR="67105D2A">
            <w:t xml:space="preserve"> por parte del director de la organización en un plazo de 1 año.</w:t>
          </w:r>
        </w:p>
        <w:p w14:paraId="2B3D202D" w14:textId="1D660C7C" w:rsidR="133539C7" w:rsidRDefault="133539C7" w:rsidP="2F108460">
          <w:pPr>
            <w:ind w:left="360"/>
            <w:jc w:val="both"/>
          </w:pPr>
          <w:r>
            <w:t xml:space="preserve"> </w:t>
          </w:r>
        </w:p>
        <w:p w14:paraId="40389AA4" w14:textId="2C169BDA" w:rsidR="3C2236B7" w:rsidRDefault="1A4D1FBF" w:rsidP="003D4D95">
          <w:pPr>
            <w:pStyle w:val="Heading3"/>
          </w:pPr>
          <w:bookmarkStart w:id="19" w:name="_Toc155371137"/>
          <w:bookmarkStart w:id="20" w:name="_Toc155543365"/>
          <w:r>
            <w:t>Infraestructura de comunicaciones</w:t>
          </w:r>
          <w:bookmarkEnd w:id="19"/>
          <w:bookmarkEnd w:id="20"/>
        </w:p>
        <w:p w14:paraId="2BCCB9C0" w14:textId="1391524A" w:rsidR="003D0297" w:rsidRDefault="003D0297" w:rsidP="4C1A3B34">
          <w:pPr>
            <w:jc w:val="both"/>
          </w:pPr>
          <w:r>
            <w:t xml:space="preserve">En cada piso hay un rack de comunicaciones que </w:t>
          </w:r>
          <w:r w:rsidR="000517FC">
            <w:t>permite el acceso a internet de todos los equipos del piso. Es fundamental para el correcto funcionamiento de la organización.</w:t>
          </w:r>
        </w:p>
        <w:p w14:paraId="6C92DA4E" w14:textId="39501843" w:rsidR="12759720" w:rsidRDefault="3E3DB32A" w:rsidP="12759720">
          <w:pPr>
            <w:jc w:val="both"/>
          </w:pPr>
          <w:r>
            <w:t>El rack tiene un altísimo valor de integridad y disponibilidad ya que dé él depende el buen funcionamiento de una gran cantidad de ordenadores.</w:t>
          </w:r>
        </w:p>
        <w:p w14:paraId="4F897D27" w14:textId="52397EFA" w:rsidR="000517FC" w:rsidRDefault="00085AA2" w:rsidP="4C1A3B34">
          <w:pPr>
            <w:jc w:val="both"/>
          </w:pPr>
          <w:r>
            <w:t>Los factores agravantes que afectan a este dominio son que están accesibles al público general (ya que están en los pasillos)</w:t>
          </w:r>
          <w:r w:rsidR="00D71A23">
            <w:t xml:space="preserve"> además del personal interno, </w:t>
          </w:r>
          <w:r w:rsidR="001900B4">
            <w:t>pueden ser objetivos interesantes por su importancia</w:t>
          </w:r>
          <w:r w:rsidR="00941578">
            <w:t>, conectan un amplio número de equipos y redes</w:t>
          </w:r>
          <w:r w:rsidR="00192AA8">
            <w:t xml:space="preserve"> y una persona podría tener </w:t>
          </w:r>
          <w:r w:rsidR="00B768A8">
            <w:t>intención destructiva</w:t>
          </w:r>
          <w:r w:rsidR="00617A54">
            <w:t xml:space="preserve"> o de provocar pérdidas</w:t>
          </w:r>
          <w:r w:rsidR="00941578">
            <w:t>.</w:t>
          </w:r>
        </w:p>
        <w:p w14:paraId="4CD081EF" w14:textId="6CBD2386" w:rsidR="00617A54" w:rsidRDefault="3627A0B8" w:rsidP="003D4D95">
          <w:pPr>
            <w:pStyle w:val="Heading4"/>
            <w:numPr>
              <w:ilvl w:val="0"/>
              <w:numId w:val="15"/>
            </w:numPr>
          </w:pPr>
          <w:r>
            <w:t xml:space="preserve">No conformidad </w:t>
          </w:r>
          <w:r w:rsidR="00D23E39">
            <w:t>mayor</w:t>
          </w:r>
        </w:p>
        <w:p w14:paraId="76157A9F" w14:textId="41EF039A" w:rsidR="00617A54" w:rsidRDefault="004E362D" w:rsidP="00617A54">
          <w:pPr>
            <w:ind w:left="360"/>
            <w:jc w:val="both"/>
          </w:pPr>
          <w:r>
            <w:t>Los</w:t>
          </w:r>
          <w:r w:rsidR="00617A54">
            <w:t xml:space="preserve"> </w:t>
          </w:r>
          <w:r w:rsidR="0F04F71F">
            <w:t>racks</w:t>
          </w:r>
          <w:r w:rsidR="00617A54">
            <w:t xml:space="preserve"> de comunicaciones ubicado</w:t>
          </w:r>
          <w:r w:rsidR="004A500D">
            <w:t>s</w:t>
          </w:r>
          <w:r w:rsidR="00617A54">
            <w:t xml:space="preserve"> en el sótano </w:t>
          </w:r>
          <w:r w:rsidR="003728FD">
            <w:t xml:space="preserve">y el primer piso </w:t>
          </w:r>
          <w:r w:rsidR="00617A54">
            <w:t>de la Escuela de Ingeniería Informática cuenta</w:t>
          </w:r>
          <w:r w:rsidR="003728FD">
            <w:t>n</w:t>
          </w:r>
          <w:r w:rsidR="00617A54">
            <w:t xml:space="preserve"> con una cerradura para evitar el acceso a </w:t>
          </w:r>
          <w:r w:rsidR="003728FD">
            <w:t>estos</w:t>
          </w:r>
          <w:r w:rsidR="00617A54">
            <w:t xml:space="preserve">, cosa inútil ya que se puede acceder a él por uno de los laterales simplemente </w:t>
          </w:r>
          <w:r w:rsidR="003728FD">
            <w:t>quitando</w:t>
          </w:r>
          <w:r w:rsidR="00617A54">
            <w:t xml:space="preserve"> un tornillo</w:t>
          </w:r>
          <w:del w:id="21" w:author="Microsoft Word" w:date="2024-01-05T07:41:00Z">
            <w:r w:rsidR="00617A54">
              <w:delText>.</w:delText>
            </w:r>
          </w:del>
          <w:r w:rsidR="003728FD">
            <w:t xml:space="preserve"> (se puede hacer incluso con una moneda)</w:t>
          </w:r>
          <w:r w:rsidR="00617A54">
            <w:t xml:space="preserve">. El acceso indebido a dicha infraestructura puede provocar todo tipo de acciones como dejar a toda la planta sin conexión o incluso la inclusión de algún dispositivo para almacenar toda la información que circula entre los diferentes equipos (ataque </w:t>
          </w:r>
          <w:r w:rsidR="00617A54" w:rsidRPr="002E32DB">
            <w:rPr>
              <w:i/>
              <w:iCs/>
            </w:rPr>
            <w:t>Man-in-the-Middle</w:t>
          </w:r>
          <w:r w:rsidR="00617A54">
            <w:t>).</w:t>
          </w:r>
        </w:p>
        <w:p w14:paraId="310E2CEF" w14:textId="0906591A" w:rsidR="00617A54" w:rsidRDefault="00617A54" w:rsidP="00617A54">
          <w:pPr>
            <w:ind w:left="360"/>
            <w:jc w:val="both"/>
          </w:pPr>
          <w:r w:rsidRPr="0060CA09">
            <w:rPr>
              <w:b/>
              <w:bCs/>
            </w:rPr>
            <w:t>Acción preventiva:</w:t>
          </w:r>
          <w:r>
            <w:t xml:space="preserve"> impedir el acceso por completo al rack, ya sea creando una sala de comunicaciones con una cerradura y acceso restringido a una serie de personas o incorporando algún tipo de cerradura para estos laterales del rack.</w:t>
          </w:r>
        </w:p>
        <w:p w14:paraId="7906B116" w14:textId="27D9884C" w:rsidR="00617A54" w:rsidRPr="003D0297" w:rsidRDefault="00617A54" w:rsidP="00D23E39">
          <w:pPr>
            <w:ind w:left="360"/>
            <w:jc w:val="both"/>
          </w:pPr>
          <w:r>
            <w:t xml:space="preserve">Acción para realizar por parte del subdirector de infraestructuras en un plazo de </w:t>
          </w:r>
          <w:r w:rsidR="00F01035">
            <w:t>un mes</w:t>
          </w:r>
          <w:r>
            <w:t xml:space="preserve">. </w:t>
          </w:r>
        </w:p>
        <w:p w14:paraId="777F6745" w14:textId="6963B173" w:rsidR="529A96CE" w:rsidRDefault="529A96CE" w:rsidP="5F3F8830">
          <w:pPr>
            <w:pStyle w:val="Heading3"/>
          </w:pPr>
          <w:bookmarkStart w:id="22" w:name="_Toc155371138"/>
          <w:bookmarkStart w:id="23" w:name="_Toc155543366"/>
          <w:r>
            <w:t>Sala de servidores</w:t>
          </w:r>
          <w:bookmarkEnd w:id="22"/>
          <w:bookmarkEnd w:id="23"/>
        </w:p>
        <w:p w14:paraId="7C562BBD" w14:textId="4AC19BBF" w:rsidR="1E293DCB" w:rsidRDefault="1E293DCB" w:rsidP="5F3F8830">
          <w:r w:rsidRPr="5F3F8830">
            <w:rPr>
              <w:rFonts w:ascii="Calibri" w:eastAsia="Calibri" w:hAnsi="Calibri" w:cs="Calibri"/>
            </w:rPr>
            <w:t>La Escuela de Ingeniería Informática dispone de infraestructura de virtualización que se utiliza, entre otras actividades, para proporcionar servidores de uso exclusivo a cada estudiante del Máster, y que pueden utilizarse como estaciones de trabajo en remoto.</w:t>
          </w:r>
        </w:p>
        <w:p w14:paraId="7AE70AEA" w14:textId="1F3B5148" w:rsidR="1F02CD08" w:rsidRDefault="1F02CD08" w:rsidP="5F3F8830">
          <w:pPr>
            <w:rPr>
              <w:color w:val="000000" w:themeColor="text1"/>
            </w:rPr>
          </w:pPr>
          <w:r>
            <w:t>La infraestructura se divide en 2 Clusters que funcionan bajo un sistema de virtualización basado en el hipervisor XEN</w:t>
          </w:r>
          <w:r w:rsidR="012C112B">
            <w:t xml:space="preserve">. </w:t>
          </w:r>
        </w:p>
        <w:p w14:paraId="79E21B0E" w14:textId="721BB54B" w:rsidR="012C112B" w:rsidRDefault="012C112B" w:rsidP="5F3F8830">
          <w:pPr>
            <w:rPr>
              <w:color w:val="000000" w:themeColor="text1"/>
            </w:rPr>
          </w:pPr>
          <w:r w:rsidRPr="5F3F8830">
            <w:rPr>
              <w:color w:val="000000" w:themeColor="text1"/>
            </w:rPr>
            <w:t>Estos servidores se encuentran en dos salas: una en la planta baja y</w:t>
          </w:r>
          <w:r w:rsidR="7E75DB8D" w:rsidRPr="5F3F8830">
            <w:rPr>
              <w:color w:val="000000" w:themeColor="text1"/>
            </w:rPr>
            <w:t xml:space="preserve"> otra en el</w:t>
          </w:r>
          <w:r w:rsidRPr="5F3F8830">
            <w:rPr>
              <w:color w:val="000000" w:themeColor="text1"/>
            </w:rPr>
            <w:t xml:space="preserve"> primer piso.</w:t>
          </w:r>
        </w:p>
        <w:p w14:paraId="3368364A" w14:textId="6F77981A" w:rsidR="3F5AFD54" w:rsidRDefault="3F5AFD54" w:rsidP="5F3F8830">
          <w:pPr>
            <w:spacing w:after="0"/>
          </w:pPr>
          <w:r w:rsidRPr="5F3F8830">
            <w:rPr>
              <w:rFonts w:ascii="Calibri" w:eastAsia="Calibri" w:hAnsi="Calibri" w:cs="Calibri"/>
            </w:rPr>
            <w:t>Entre los principales servidores virtualizados en dicha infraestructura se encuentran:</w:t>
          </w:r>
        </w:p>
        <w:p w14:paraId="2DF763E5" w14:textId="638AB832" w:rsidR="3F5AFD54" w:rsidRDefault="3F5AFD54" w:rsidP="5F3F8830">
          <w:pPr>
            <w:pStyle w:val="ListParagraph"/>
            <w:numPr>
              <w:ilvl w:val="0"/>
              <w:numId w:val="10"/>
            </w:numPr>
            <w:rPr>
              <w:rFonts w:ascii="Calibri" w:eastAsia="Calibri" w:hAnsi="Calibri" w:cs="Calibri"/>
            </w:rPr>
          </w:pPr>
          <w:r w:rsidRPr="5F3F8830">
            <w:rPr>
              <w:rFonts w:ascii="Calibri" w:eastAsia="Calibri" w:hAnsi="Calibri" w:cs="Calibri"/>
            </w:rPr>
            <w:t>Un servidor de bases de datos Oracle Linux 6 que da servicio a todos los estudiantes de las asignaturas relacionadas con los sistemas de gestión de bases de datos y repositorios de información.</w:t>
          </w:r>
        </w:p>
        <w:p w14:paraId="6873CB12" w14:textId="6F2F0A50" w:rsidR="3F5AFD54" w:rsidRDefault="3F5AFD54" w:rsidP="5F3F8830">
          <w:pPr>
            <w:pStyle w:val="ListParagraph"/>
            <w:numPr>
              <w:ilvl w:val="0"/>
              <w:numId w:val="10"/>
            </w:numPr>
            <w:rPr>
              <w:rFonts w:ascii="Calibri" w:eastAsia="Calibri" w:hAnsi="Calibri" w:cs="Calibri"/>
            </w:rPr>
          </w:pPr>
          <w:r w:rsidRPr="5F3F8830">
            <w:rPr>
              <w:rFonts w:ascii="Calibri" w:eastAsia="Calibri" w:hAnsi="Calibri" w:cs="Calibri"/>
            </w:rPr>
            <w:t>Un servidor para el sistema de helpdesk que permite gestionar las incidencias de infraestructuras de la Escuela.</w:t>
          </w:r>
          <w:r w:rsidR="21F66D5F" w:rsidRPr="6374E7FB">
            <w:rPr>
              <w:rFonts w:ascii="Calibri" w:eastAsia="Calibri" w:hAnsi="Calibri" w:cs="Calibri"/>
            </w:rPr>
            <w:t xml:space="preserve"> </w:t>
          </w:r>
        </w:p>
        <w:p w14:paraId="2D1D055D" w14:textId="15637E43" w:rsidR="3F5AFD54" w:rsidRDefault="3F5AFD54" w:rsidP="5F3F8830">
          <w:pPr>
            <w:pStyle w:val="ListParagraph"/>
            <w:numPr>
              <w:ilvl w:val="0"/>
              <w:numId w:val="10"/>
            </w:numPr>
            <w:rPr>
              <w:rFonts w:ascii="Calibri" w:eastAsia="Calibri" w:hAnsi="Calibri" w:cs="Calibri"/>
            </w:rPr>
          </w:pPr>
          <w:r w:rsidRPr="5F3F8830">
            <w:rPr>
              <w:rFonts w:ascii="Calibri" w:eastAsia="Calibri" w:hAnsi="Calibri" w:cs="Calibri"/>
            </w:rPr>
            <w:t>Un servidor de imágenes de disco para el despliegue de laboratorios de prácticas</w:t>
          </w:r>
          <w:r w:rsidR="4729E5D9" w:rsidRPr="5F3F8830">
            <w:rPr>
              <w:rFonts w:ascii="Calibri" w:eastAsia="Calibri" w:hAnsi="Calibri" w:cs="Calibri"/>
            </w:rPr>
            <w:t xml:space="preserve">. </w:t>
          </w:r>
        </w:p>
        <w:p w14:paraId="5432D081" w14:textId="5FE8E547" w:rsidR="3F5AFD54" w:rsidRDefault="3F5AFD54" w:rsidP="5F3F8830">
          <w:pPr>
            <w:pStyle w:val="ListParagraph"/>
            <w:numPr>
              <w:ilvl w:val="0"/>
              <w:numId w:val="10"/>
            </w:numPr>
            <w:rPr>
              <w:rFonts w:ascii="Calibri" w:eastAsia="Calibri" w:hAnsi="Calibri" w:cs="Calibri"/>
            </w:rPr>
          </w:pPr>
          <w:r w:rsidRPr="5F3F8830">
            <w:rPr>
              <w:rFonts w:ascii="Calibri" w:eastAsia="Calibri" w:hAnsi="Calibri" w:cs="Calibri"/>
            </w:rPr>
            <w:t xml:space="preserve">Un servidor para la gobernanza electrónica de la Escuela. </w:t>
          </w:r>
        </w:p>
        <w:p w14:paraId="5D115910" w14:textId="722C98D6" w:rsidR="5F3F8830" w:rsidRDefault="5F3F8830" w:rsidP="5F3F8830">
          <w:pPr>
            <w:pStyle w:val="Heading3"/>
          </w:pPr>
        </w:p>
        <w:p w14:paraId="6B189B77" w14:textId="039B4DFF" w:rsidR="68FEFD1E" w:rsidRDefault="529A96CE" w:rsidP="003D4D95">
          <w:pPr>
            <w:pStyle w:val="Heading3"/>
          </w:pPr>
          <w:bookmarkStart w:id="24" w:name="_Toc155371139"/>
          <w:bookmarkStart w:id="25" w:name="_Toc155543367"/>
          <w:r>
            <w:t>Sala de robótica</w:t>
          </w:r>
          <w:bookmarkEnd w:id="24"/>
          <w:bookmarkEnd w:id="25"/>
        </w:p>
        <w:p w14:paraId="1648F0CC" w14:textId="4EB8E3ED" w:rsidR="18E50D30" w:rsidRDefault="18E50D30" w:rsidP="4C1A3B34">
          <w:pPr>
            <w:jc w:val="both"/>
          </w:pPr>
          <w:r>
            <w:t xml:space="preserve">La sala de robótica es un aula que </w:t>
          </w:r>
          <w:r w:rsidR="32F05AFA">
            <w:t>tiene varias utilidades, una de ellas es realizar ejercicios relacionados con la asignatura de Soft</w:t>
          </w:r>
          <w:r w:rsidR="3956F15E">
            <w:t xml:space="preserve">ware de Robots por lo que en esta aula hay </w:t>
          </w:r>
          <w:r w:rsidR="742543CB">
            <w:t>distintos robots (robots móviles, actuadores lineales...)</w:t>
          </w:r>
          <w:r w:rsidR="5377B664">
            <w:t>,</w:t>
          </w:r>
          <w:r w:rsidR="742543CB">
            <w:t xml:space="preserve"> </w:t>
          </w:r>
          <w:r w:rsidR="5377B664">
            <w:t xml:space="preserve">diferentes tipos de </w:t>
          </w:r>
          <w:r w:rsidR="00004571">
            <w:t>A</w:t>
          </w:r>
          <w:r w:rsidR="10204CDF">
            <w:t>rduino</w:t>
          </w:r>
          <w:r w:rsidR="753446ED">
            <w:t>, componentes electrónicos (cables, leds, zumbadores, pulsadores</w:t>
          </w:r>
          <w:r w:rsidR="57E2418A">
            <w:t>, diferentes sensores, resistencias.</w:t>
          </w:r>
          <w:r w:rsidR="753446ED">
            <w:t>..) y un par de ordenadores</w:t>
          </w:r>
          <w:r w:rsidR="121C9B96">
            <w:t xml:space="preserve"> de sobremesa.</w:t>
          </w:r>
        </w:p>
        <w:p w14:paraId="2A6A9FC5" w14:textId="426487FD" w:rsidR="43D0E872" w:rsidRDefault="43D0E872" w:rsidP="6CE37B7F">
          <w:pPr>
            <w:jc w:val="both"/>
          </w:pPr>
        </w:p>
        <w:p w14:paraId="61CAE3AC" w14:textId="3AA76ABD" w:rsidR="7968D787" w:rsidRDefault="4E7492BA" w:rsidP="4BFCBBD9">
          <w:pPr>
            <w:jc w:val="both"/>
          </w:pPr>
          <w:r>
            <w:t>Para poder utilizar dicha sala debes reservarla contactando con el profesor de dicha asignatura y este te asigna un horario concreto por lo que se tiene un control de las personas que entran a dicha sala y se hacen responsables de todo el material allí presente.</w:t>
          </w:r>
        </w:p>
        <w:p w14:paraId="6F8B680C" w14:textId="6F72A9E2" w:rsidR="22D28F80" w:rsidRDefault="22D28F80" w:rsidP="4C1A3B34">
          <w:pPr>
            <w:pStyle w:val="Heading4"/>
            <w:numPr>
              <w:ilvl w:val="0"/>
              <w:numId w:val="16"/>
            </w:numPr>
          </w:pPr>
          <w:r>
            <w:t>No conformidad menor</w:t>
          </w:r>
        </w:p>
        <w:p w14:paraId="0214C91A" w14:textId="1B0ADC0A" w:rsidR="22D28F80" w:rsidRDefault="521E14C9" w:rsidP="00004571">
          <w:pPr>
            <w:ind w:left="360"/>
            <w:jc w:val="both"/>
          </w:pPr>
          <w:r>
            <w:t>Para el acceso al aula s</w:t>
          </w:r>
          <w:r w:rsidR="2A67FB1F">
            <w:t xml:space="preserve">olo </w:t>
          </w:r>
          <w:r w:rsidR="44421E4E">
            <w:t xml:space="preserve">hay que </w:t>
          </w:r>
          <w:r>
            <w:t xml:space="preserve">contactar con el profesor </w:t>
          </w:r>
          <w:r w:rsidR="44421E4E">
            <w:t>que</w:t>
          </w:r>
          <w:r>
            <w:t xml:space="preserve"> tendrá constancia de que alumnos entran en dicha </w:t>
          </w:r>
          <w:r w:rsidR="5028B510">
            <w:t>sala,</w:t>
          </w:r>
          <w:r>
            <w:t xml:space="preserve"> pero solo uno de ellos es el encargado de dejar el DNI para poder identificarlo </w:t>
          </w:r>
          <w:r w:rsidR="44421E4E">
            <w:t>si ocurre</w:t>
          </w:r>
          <w:r w:rsidR="739B0F01">
            <w:t xml:space="preserve"> algo</w:t>
          </w:r>
          <w:r w:rsidR="44421E4E">
            <w:t xml:space="preserve"> (teniendo solo constancia el profesor de que otros a</w:t>
          </w:r>
          <w:r w:rsidR="795EF332">
            <w:t>lumnos han podido estar en la sala en base a los grupos que conforman en la asignatura</w:t>
          </w:r>
          <w:r w:rsidR="44421E4E">
            <w:t>).</w:t>
          </w:r>
        </w:p>
        <w:p w14:paraId="702B9293" w14:textId="59EC5D7D" w:rsidR="0AEA7FF8" w:rsidRDefault="1885E020" w:rsidP="00004571">
          <w:pPr>
            <w:ind w:left="360"/>
            <w:jc w:val="both"/>
          </w:pPr>
          <w:r w:rsidRPr="5F3F8830">
            <w:rPr>
              <w:b/>
              <w:bCs/>
            </w:rPr>
            <w:t>Acción preventiva:</w:t>
          </w:r>
          <w:r>
            <w:t xml:space="preserve"> una forma de asegurarse de que alumnos estuvieron presentes para poder identificarlos </w:t>
          </w:r>
          <w:r w:rsidR="7D91FD62">
            <w:t>más</w:t>
          </w:r>
          <w:r>
            <w:t xml:space="preserve"> </w:t>
          </w:r>
          <w:r w:rsidR="40036D68">
            <w:t>fácilmente</w:t>
          </w:r>
          <w:r w:rsidR="1C6BAEB9">
            <w:t xml:space="preserve"> seria que toda aquella persona que vaya a trabajar en dicha aula dejase su DNI y firmase un papel afirmando que estuvo en </w:t>
          </w:r>
          <w:r w:rsidR="1525AA28">
            <w:t xml:space="preserve">allí </w:t>
          </w:r>
          <w:r w:rsidR="1C6BAEB9">
            <w:t>en ese periodo de tiempo</w:t>
          </w:r>
          <w:r w:rsidR="068024AD">
            <w:t>.</w:t>
          </w:r>
        </w:p>
        <w:p w14:paraId="56BDD905" w14:textId="1AC7E5FC" w:rsidR="3D27E73F" w:rsidRDefault="2ADDF427" w:rsidP="00004571">
          <w:pPr>
            <w:ind w:left="360"/>
            <w:jc w:val="both"/>
          </w:pPr>
          <w:r>
            <w:t>Acción para realizar</w:t>
          </w:r>
          <w:r w:rsidR="47E87420">
            <w:t xml:space="preserve"> por parte del profesor correspondiente y los alumnos que soliciten el aula</w:t>
          </w:r>
          <w:r w:rsidR="30CE9183">
            <w:t xml:space="preserve"> en un plazo de un mes.</w:t>
          </w:r>
        </w:p>
        <w:p w14:paraId="2EFB9F42" w14:textId="093857E8" w:rsidR="78C053E6" w:rsidRDefault="78C053E6" w:rsidP="5F3F8830">
          <w:pPr>
            <w:pStyle w:val="Heading4"/>
            <w:numPr>
              <w:ilvl w:val="0"/>
              <w:numId w:val="1"/>
            </w:numPr>
          </w:pPr>
          <w:r>
            <w:t>No conformidad menor</w:t>
          </w:r>
        </w:p>
        <w:p w14:paraId="5A003D40" w14:textId="7B965882" w:rsidR="78C053E6" w:rsidRDefault="78C053E6" w:rsidP="00A40E3B">
          <w:pPr>
            <w:ind w:left="360"/>
            <w:jc w:val="both"/>
          </w:pPr>
          <w:r>
            <w:t xml:space="preserve">El profesor no tiene un inventario muy específico del material de </w:t>
          </w:r>
          <w:r w:rsidR="41F8BC85">
            <w:t>robótica</w:t>
          </w:r>
          <w:r>
            <w:t xml:space="preserve"> que contiene el aula (</w:t>
          </w:r>
          <w:r w:rsidR="7E646DDD">
            <w:t>sí</w:t>
          </w:r>
          <w:r>
            <w:t xml:space="preserve"> que lo tiene del </w:t>
          </w:r>
          <w:r w:rsidR="5DB6E076">
            <w:t>equipo más importante o de más valor, pero no de la mayoría de pequeños componentes electrónicos</w:t>
          </w:r>
          <w:r>
            <w:t>)</w:t>
          </w:r>
          <w:r w:rsidR="431204A2">
            <w:t>.</w:t>
          </w:r>
        </w:p>
        <w:p w14:paraId="2E23FA7D" w14:textId="7BDD9A5C" w:rsidR="431204A2" w:rsidRDefault="431204A2" w:rsidP="00A40E3B">
          <w:pPr>
            <w:ind w:left="360"/>
            <w:jc w:val="both"/>
          </w:pPr>
          <w:r w:rsidRPr="5F3F8830">
            <w:rPr>
              <w:b/>
              <w:bCs/>
            </w:rPr>
            <w:t>Acción preventiva:</w:t>
          </w:r>
          <w:r>
            <w:t xml:space="preserve"> tener un inventario con todo el equipo que se deja en el aula para que los alumnos trabajen y una vez estos terminen su tarea, comprobar que sigue presente todo</w:t>
          </w:r>
          <w:r w:rsidR="25C47794">
            <w:t>s los componentes.</w:t>
          </w:r>
        </w:p>
        <w:p w14:paraId="3B9458C6" w14:textId="088813FC" w:rsidR="5EC96812" w:rsidRDefault="5EC96812" w:rsidP="00A40E3B">
          <w:pPr>
            <w:ind w:left="360"/>
            <w:jc w:val="both"/>
          </w:pPr>
          <w:r>
            <w:t xml:space="preserve">Acción para realizar por parte del profesor correspondiente en un plazo de </w:t>
          </w:r>
          <w:r w:rsidR="0937B1AA">
            <w:t>un mes</w:t>
          </w:r>
          <w:r>
            <w:t>.</w:t>
          </w:r>
        </w:p>
        <w:p w14:paraId="0102AF91" w14:textId="77777777" w:rsidR="00EC1DCD" w:rsidRDefault="00EC1DCD" w:rsidP="003D4D95">
          <w:pPr>
            <w:pStyle w:val="Heading3"/>
          </w:pPr>
        </w:p>
        <w:p w14:paraId="61072F05" w14:textId="19481B25" w:rsidR="004123A9" w:rsidRPr="004123A9" w:rsidRDefault="00935C1E" w:rsidP="003D4D95">
          <w:pPr>
            <w:pStyle w:val="Heading3"/>
          </w:pPr>
          <w:bookmarkStart w:id="26" w:name="_Toc155371140"/>
          <w:bookmarkStart w:id="27" w:name="_Toc155543368"/>
          <w:r>
            <w:t>Conserjería</w:t>
          </w:r>
          <w:bookmarkEnd w:id="26"/>
          <w:bookmarkEnd w:id="27"/>
        </w:p>
        <w:p w14:paraId="3F3AE1C3" w14:textId="16D89B38" w:rsidR="7C0A009E" w:rsidRDefault="2790AB47" w:rsidP="7C0A009E">
          <w:r>
            <w:t xml:space="preserve">La </w:t>
          </w:r>
          <w:r w:rsidR="00935C1E">
            <w:t>conserjería</w:t>
          </w:r>
          <w:r>
            <w:t xml:space="preserve"> es una pequeña sala situada en la entrada principal de la escuela.</w:t>
          </w:r>
          <w:r w:rsidR="51556177">
            <w:t xml:space="preserve"> En esta sala se encuentran </w:t>
          </w:r>
          <w:r w:rsidR="6E22990B">
            <w:t>ordenadores, documentación acerca de la organización</w:t>
          </w:r>
          <w:r w:rsidR="30F1BB46">
            <w:t xml:space="preserve"> y </w:t>
          </w:r>
          <w:r w:rsidR="6E22990B">
            <w:t>llaves de las aulas</w:t>
          </w:r>
          <w:r w:rsidR="51556177">
            <w:t>.</w:t>
          </w:r>
        </w:p>
        <w:p w14:paraId="178EE056" w14:textId="4232AAD3" w:rsidR="0CEDAA76" w:rsidRDefault="0CEDAA76" w:rsidP="34D9EE74">
          <w:r>
            <w:t xml:space="preserve">Las llaves tienen un alto valor en lo referente a la autenticidad y confidencialidad ya </w:t>
          </w:r>
          <w:r w:rsidR="3DF395B4">
            <w:t>que si</w:t>
          </w:r>
          <w:r>
            <w:t xml:space="preserve"> </w:t>
          </w:r>
          <w:r w:rsidR="3DF395B4">
            <w:t>alguien accede a ellas tendría acceso</w:t>
          </w:r>
          <w:r>
            <w:t xml:space="preserve"> </w:t>
          </w:r>
          <w:r w:rsidR="3DF395B4">
            <w:t>a toda la escuela.</w:t>
          </w:r>
          <w:r>
            <w:t xml:space="preserve"> </w:t>
          </w:r>
          <w:r w:rsidR="56667C39">
            <w:t>Los documentos</w:t>
          </w:r>
          <w:r w:rsidR="0829C01E">
            <w:t>,</w:t>
          </w:r>
          <w:r w:rsidR="56667C39">
            <w:t xml:space="preserve"> aunque puede que no contengan información sensible también tiene</w:t>
          </w:r>
          <w:r w:rsidR="16FFE634">
            <w:t>n</w:t>
          </w:r>
          <w:r w:rsidR="56667C39">
            <w:t xml:space="preserve"> un valor</w:t>
          </w:r>
          <w:r>
            <w:t xml:space="preserve"> </w:t>
          </w:r>
          <w:r w:rsidR="56667C39">
            <w:t xml:space="preserve">moderado en cuanto a </w:t>
          </w:r>
          <w:r w:rsidR="3AC8767C">
            <w:t>confidencialidad</w:t>
          </w:r>
          <w:r>
            <w:t xml:space="preserve"> </w:t>
          </w:r>
          <w:r w:rsidR="3AC8767C">
            <w:t>y trazabilidad</w:t>
          </w:r>
          <w:r w:rsidR="63AD7C7E">
            <w:t xml:space="preserve"> ya que pueden contener información privada</w:t>
          </w:r>
          <w:r w:rsidR="3AC8767C">
            <w:t>.</w:t>
          </w:r>
          <w:r>
            <w:t xml:space="preserve"> </w:t>
          </w:r>
        </w:p>
        <w:p w14:paraId="17043847" w14:textId="25F560E3" w:rsidR="070684D5" w:rsidRDefault="070684D5" w:rsidP="2F108460">
          <w:r>
            <w:t xml:space="preserve">Un factor agravante es que la </w:t>
          </w:r>
          <w:r w:rsidR="0F98FD74">
            <w:t xml:space="preserve">conserjería </w:t>
          </w:r>
          <w:r>
            <w:t xml:space="preserve">al estar </w:t>
          </w:r>
          <w:r w:rsidR="76FDE5CD">
            <w:t>cerca de la</w:t>
          </w:r>
          <w:r>
            <w:t xml:space="preserve"> entrada </w:t>
          </w:r>
          <w:r w:rsidR="76FDE5CD">
            <w:t>es más vulnerable a personan como malas intenciones que se puedan colar en la escuela.</w:t>
          </w:r>
        </w:p>
        <w:p w14:paraId="697351CD" w14:textId="6F72A9E2" w:rsidR="004981E9" w:rsidRDefault="004981E9" w:rsidP="2F108460">
          <w:pPr>
            <w:pStyle w:val="Heading4"/>
            <w:numPr>
              <w:ilvl w:val="0"/>
              <w:numId w:val="16"/>
            </w:numPr>
          </w:pPr>
          <w:r>
            <w:t>No conformidad menor</w:t>
          </w:r>
        </w:p>
        <w:p w14:paraId="24E5726D" w14:textId="146A5708" w:rsidR="004981E9" w:rsidRDefault="004981E9" w:rsidP="2F108460">
          <w:pPr>
            <w:ind w:left="360"/>
            <w:jc w:val="both"/>
          </w:pPr>
          <w:r>
            <w:t xml:space="preserve">A veces la ventanilla del mostrador se deja abierta sin haber nadie en su interior, lo que </w:t>
          </w:r>
          <w:r w:rsidR="1D758390">
            <w:t>facilitaría</w:t>
          </w:r>
          <w:r>
            <w:t xml:space="preserve"> el </w:t>
          </w:r>
          <w:r w:rsidR="6FA7E136">
            <w:t>acceso a la sala a gente no autorizada</w:t>
          </w:r>
          <w:r w:rsidR="0664B698">
            <w:t>.</w:t>
          </w:r>
        </w:p>
        <w:p w14:paraId="125B1294" w14:textId="2417C52B" w:rsidR="004981E9" w:rsidRDefault="004981E9" w:rsidP="2F108460">
          <w:pPr>
            <w:ind w:left="360"/>
            <w:jc w:val="both"/>
          </w:pPr>
          <w:r w:rsidRPr="2F108460">
            <w:rPr>
              <w:b/>
              <w:bCs/>
            </w:rPr>
            <w:t>Acción preventiva:</w:t>
          </w:r>
          <w:r>
            <w:t xml:space="preserve"> </w:t>
          </w:r>
          <w:r w:rsidR="7456479C">
            <w:t>Asegurarse de cerrar correctamente todas las posibles entradas a la sala cuando no haya nadie para evitar el acceso por parte de personas no autorizadas</w:t>
          </w:r>
          <w:r>
            <w:t>.</w:t>
          </w:r>
          <w:r w:rsidR="1232CE54">
            <w:t xml:space="preserve"> Esto incluye cerrar la puerta</w:t>
          </w:r>
          <w:r w:rsidR="207FB6B6">
            <w:t>,</w:t>
          </w:r>
          <w:r w:rsidR="1232CE54">
            <w:t xml:space="preserve"> el mostrado y la ventana, de </w:t>
          </w:r>
          <w:r w:rsidR="207FB6B6">
            <w:t>forma</w:t>
          </w:r>
          <w:r w:rsidR="1232CE54">
            <w:t xml:space="preserve"> que </w:t>
          </w:r>
          <w:r w:rsidR="12AB3C4D">
            <w:t xml:space="preserve">no </w:t>
          </w:r>
          <w:r w:rsidR="207FB6B6">
            <w:t>se pueda abrir</w:t>
          </w:r>
          <w:r w:rsidR="12AB3C4D">
            <w:t xml:space="preserve"> desde fuera.</w:t>
          </w:r>
        </w:p>
        <w:p w14:paraId="211F6853" w14:textId="620AAF73" w:rsidR="004981E9" w:rsidRDefault="004981E9" w:rsidP="2F108460">
          <w:pPr>
            <w:ind w:left="360"/>
            <w:jc w:val="both"/>
          </w:pPr>
          <w:r>
            <w:t>Acción para realizar por parte</w:t>
          </w:r>
          <w:r w:rsidR="30DBBA9B">
            <w:t xml:space="preserve"> los por todos los trabajadores que accedan a la sala.</w:t>
          </w:r>
        </w:p>
        <w:p w14:paraId="4E573C03" w14:textId="5F135362" w:rsidR="6BFFC540" w:rsidRDefault="6BFFC540" w:rsidP="60B40107">
          <w:pPr>
            <w:ind w:left="360"/>
            <w:jc w:val="both"/>
          </w:pPr>
        </w:p>
        <w:p w14:paraId="0DFBB236" w14:textId="2A2486F7" w:rsidR="77C59606" w:rsidRDefault="77C59606" w:rsidP="2D85951E">
          <w:pPr>
            <w:pStyle w:val="Heading3"/>
          </w:pPr>
          <w:bookmarkStart w:id="28" w:name="_Toc155371141"/>
          <w:bookmarkStart w:id="29" w:name="_Toc155543369"/>
          <w:r>
            <w:t>Secretaría</w:t>
          </w:r>
          <w:bookmarkEnd w:id="28"/>
          <w:bookmarkEnd w:id="29"/>
        </w:p>
        <w:p w14:paraId="2156F38A" w14:textId="4EF931B5" w:rsidR="59C576FC" w:rsidRDefault="77C59606" w:rsidP="59C576FC">
          <w:pPr>
            <w:jc w:val="both"/>
          </w:pPr>
          <w:r>
            <w:t xml:space="preserve">La escuela cuenta con una sala de secretaría en la planta baja, donde se llevan a cabo </w:t>
          </w:r>
          <w:r w:rsidR="37FEF641">
            <w:t>operaciones administrativas relacionadas con toda la organización.</w:t>
          </w:r>
        </w:p>
        <w:p w14:paraId="73991B9A" w14:textId="1D957BA4" w:rsidR="37FEF641" w:rsidRDefault="37FEF641" w:rsidP="4AD0DCF5">
          <w:pPr>
            <w:jc w:val="both"/>
          </w:pPr>
          <w:r>
            <w:t xml:space="preserve">Como factor agravante se encuentra la </w:t>
          </w:r>
          <w:r w:rsidR="73C30E82">
            <w:t>disponibilidad de documentos confidenciales de alto valor, como pueden ser datos personales de todos los miembros de la organización, ya sean trabajadores, profesores o alumnos</w:t>
          </w:r>
          <w:r w:rsidR="404C2E6B">
            <w:t xml:space="preserve">. Información relativa a distintas operaciones administrativas </w:t>
          </w:r>
          <w:r w:rsidR="38BDB46B">
            <w:t xml:space="preserve">como pagos y gestiones </w:t>
          </w:r>
          <w:r w:rsidR="3C831B6B">
            <w:t>tanto internas como externas</w:t>
          </w:r>
          <w:r w:rsidR="38BDB46B">
            <w:t>.</w:t>
          </w:r>
        </w:p>
        <w:p w14:paraId="47D24FC2" w14:textId="0A453341" w:rsidR="4EF51D6D" w:rsidRDefault="38BDB46B" w:rsidP="4EF51D6D">
          <w:pPr>
            <w:jc w:val="both"/>
          </w:pPr>
          <w:r>
            <w:t>Debido a todo ello, tiene un alto valor de confidencialidad, trazabilidad y autenticidad.</w:t>
          </w:r>
        </w:p>
        <w:p w14:paraId="7CB77CB4" w14:textId="77777777" w:rsidR="046C00D8" w:rsidRDefault="046C00D8" w:rsidP="79060C01">
          <w:pPr>
            <w:pStyle w:val="Heading4"/>
            <w:numPr>
              <w:ilvl w:val="0"/>
              <w:numId w:val="15"/>
            </w:numPr>
          </w:pPr>
          <w:r>
            <w:t>No conformidad menor</w:t>
          </w:r>
        </w:p>
        <w:p w14:paraId="285F015E" w14:textId="544BC09E" w:rsidR="046C00D8" w:rsidRDefault="046C00D8" w:rsidP="201DD4EE">
          <w:pPr>
            <w:ind w:left="360"/>
            <w:jc w:val="both"/>
          </w:pPr>
          <w:bookmarkStart w:id="30" w:name="_Int_t1lR6ybj"/>
          <w:r>
            <w:t xml:space="preserve">Las ventanas de secretaría </w:t>
          </w:r>
          <w:r w:rsidR="572953C1">
            <w:t>se encuentran</w:t>
          </w:r>
          <w:r>
            <w:t xml:space="preserve"> a la altura de la calle</w:t>
          </w:r>
          <w:r w:rsidR="6C926EE1">
            <w:t xml:space="preserve"> </w:t>
          </w:r>
          <w:r w:rsidR="0E5284E5">
            <w:t xml:space="preserve">sin ninguna protección extra </w:t>
          </w:r>
          <w:r w:rsidR="4B19E786">
            <w:t>más</w:t>
          </w:r>
          <w:r w:rsidR="0E5284E5">
            <w:t xml:space="preserve"> allá de la propia cerradura</w:t>
          </w:r>
          <w:r>
            <w:t xml:space="preserve">, </w:t>
          </w:r>
          <w:r w:rsidR="7CCBBEE6">
            <w:t xml:space="preserve">facilitando </w:t>
          </w:r>
          <w:r w:rsidR="7B311579">
            <w:t xml:space="preserve">así </w:t>
          </w:r>
          <w:r w:rsidR="7CCBBEE6">
            <w:t>la i</w:t>
          </w:r>
          <w:r w:rsidR="277BA765">
            <w:t>ntrusión en dicha sala</w:t>
          </w:r>
          <w:r w:rsidR="52D0F2B4">
            <w:t xml:space="preserve"> mediante la rotura del cristal</w:t>
          </w:r>
          <w:r w:rsidR="277BA765">
            <w:t>, por parte de un usuario malintencionados.</w:t>
          </w:r>
          <w:bookmarkEnd w:id="30"/>
        </w:p>
        <w:p w14:paraId="02103916" w14:textId="06BE5845" w:rsidR="046C00D8" w:rsidRDefault="046C00D8" w:rsidP="60743A02">
          <w:pPr>
            <w:ind w:left="360"/>
            <w:jc w:val="both"/>
          </w:pPr>
          <w:r w:rsidRPr="79060C01">
            <w:rPr>
              <w:b/>
              <w:bCs/>
            </w:rPr>
            <w:t>Acción preventiva</w:t>
          </w:r>
          <w:r>
            <w:t>: instalar rejillas metálicas en las ventanas.</w:t>
          </w:r>
        </w:p>
        <w:p w14:paraId="0A9FA8FC" w14:textId="6EB08293" w:rsidR="79060C01" w:rsidRDefault="046C00D8" w:rsidP="3E0F95EC">
          <w:pPr>
            <w:ind w:left="360"/>
          </w:pPr>
          <w:r>
            <w:t>Acción para realizar por parte del subdirector de infraestructuras en un plazo de un año.</w:t>
          </w:r>
        </w:p>
        <w:p w14:paraId="113C328E" w14:textId="6F146FF2" w:rsidR="1C1A1B86" w:rsidRDefault="1C1A1B86" w:rsidP="1C1A1B86">
          <w:pPr>
            <w:jc w:val="both"/>
          </w:pPr>
        </w:p>
        <w:p w14:paraId="6EEEACA3" w14:textId="55E26AF5" w:rsidR="464341E3" w:rsidRDefault="464341E3" w:rsidP="7EDDD4EB">
          <w:pPr>
            <w:pStyle w:val="Heading2"/>
          </w:pPr>
          <w:bookmarkStart w:id="31" w:name="_Toc155371142"/>
          <w:bookmarkStart w:id="32" w:name="_Toc155543370"/>
          <w:r>
            <w:t>Observaciones generales</w:t>
          </w:r>
          <w:bookmarkEnd w:id="31"/>
          <w:bookmarkEnd w:id="32"/>
        </w:p>
        <w:p w14:paraId="40656B0E" w14:textId="5904B882" w:rsidR="03678A8E" w:rsidRDefault="54DFBDD5" w:rsidP="57B9AA68">
          <w:r>
            <w:t xml:space="preserve">Aquí se recogen </w:t>
          </w:r>
          <w:r w:rsidR="5B58E581">
            <w:t>las inconformidades comunes de activos de distintos dominios como</w:t>
          </w:r>
          <w:r w:rsidR="5E328213">
            <w:t xml:space="preserve"> las de los ordenadores de las diferentes aulas.</w:t>
          </w:r>
        </w:p>
        <w:p w14:paraId="170CD481" w14:textId="41E8683A" w:rsidR="5D4FA2B2" w:rsidRDefault="5D4FA2B2" w:rsidP="6374E7FB">
          <w:pPr>
            <w:pStyle w:val="Heading4"/>
            <w:numPr>
              <w:ilvl w:val="0"/>
              <w:numId w:val="15"/>
            </w:numPr>
          </w:pPr>
          <w:r>
            <w:t>No conformidad menor</w:t>
          </w:r>
        </w:p>
        <w:p w14:paraId="0919A240" w14:textId="6B20F9A7" w:rsidR="5D4FA2B2" w:rsidRDefault="5D4FA2B2" w:rsidP="6374E7FB">
          <w:pPr>
            <w:ind w:left="360"/>
            <w:jc w:val="both"/>
          </w:pPr>
          <w:r>
            <w:t>Un candado protege las cajas de los equipos, pero el material de fabricación de la parte trasera de la caja es acero dulce, lo que facilita abrirla, forzando la cerradura con la mano o cortando la caja con tijeras o similares.</w:t>
          </w:r>
        </w:p>
        <w:p w14:paraId="0BDFFC51" w14:textId="7BD31EA2" w:rsidR="5D4FA2B2" w:rsidRDefault="5D4FA2B2" w:rsidP="6374E7FB">
          <w:pPr>
            <w:ind w:left="360"/>
            <w:jc w:val="both"/>
            <w:rPr>
              <w:b/>
              <w:bCs/>
            </w:rPr>
          </w:pPr>
          <w:r w:rsidRPr="6374E7FB">
            <w:rPr>
              <w:b/>
              <w:bCs/>
            </w:rPr>
            <w:t xml:space="preserve">Acción preventiva: </w:t>
          </w:r>
          <w:r>
            <w:t>Cambiar las cajas por otras cuyos materiales de fabricación sean más resistentes.</w:t>
          </w:r>
        </w:p>
        <w:p w14:paraId="713192E7" w14:textId="2970DFE3" w:rsidR="5D4FA2B2" w:rsidRDefault="5D4FA2B2" w:rsidP="6374E7FB">
          <w:pPr>
            <w:ind w:left="360"/>
            <w:jc w:val="both"/>
          </w:pPr>
          <w:r>
            <w:t>Acción a realizar por parte del director de la organización en un plazo de 3 años.</w:t>
          </w:r>
        </w:p>
        <w:p w14:paraId="56119D22" w14:textId="52FF1BF7" w:rsidR="5D4FA2B2" w:rsidRDefault="5D4FA2B2" w:rsidP="6374E7FB">
          <w:pPr>
            <w:pStyle w:val="Heading4"/>
            <w:numPr>
              <w:ilvl w:val="0"/>
              <w:numId w:val="15"/>
            </w:numPr>
          </w:pPr>
          <w:r>
            <w:t>No conformidad menor</w:t>
          </w:r>
        </w:p>
        <w:p w14:paraId="003F72BB" w14:textId="01AB20F5" w:rsidR="5D4FA2B2" w:rsidRDefault="5D4FA2B2" w:rsidP="6374E7FB">
          <w:pPr>
            <w:ind w:left="360"/>
            <w:jc w:val="both"/>
          </w:pPr>
          <w:r>
            <w:t>Los ordenadores no están fijados de ninguna manera o están fijados únicamente con una brida o algo similar a las mesas por lo que alguien podría robar todo el ordenador en su conjunto.</w:t>
          </w:r>
        </w:p>
        <w:p w14:paraId="7A264BF7" w14:textId="4E10CF3A" w:rsidR="5D4FA2B2" w:rsidRDefault="5D4FA2B2" w:rsidP="6374E7FB">
          <w:pPr>
            <w:ind w:left="360"/>
            <w:jc w:val="both"/>
            <w:rPr>
              <w:b/>
              <w:bCs/>
            </w:rPr>
          </w:pPr>
          <w:r w:rsidRPr="6374E7FB">
            <w:rPr>
              <w:b/>
              <w:bCs/>
            </w:rPr>
            <w:t xml:space="preserve">Acción preventiva: </w:t>
          </w:r>
          <w:r>
            <w:t>Anclar los ordenadores a las mesas o fijarlos con una cuerda o algo similar al propio suelo del aula.</w:t>
          </w:r>
        </w:p>
        <w:p w14:paraId="5ED84EEA" w14:textId="78C8D56E" w:rsidR="5D4FA2B2" w:rsidRDefault="5D4FA2B2" w:rsidP="6374E7FB">
          <w:pPr>
            <w:ind w:left="360"/>
            <w:jc w:val="both"/>
          </w:pPr>
          <w:r>
            <w:t>Acción a realizar por parte del director de la organización en un plazo de 1 año.</w:t>
          </w:r>
        </w:p>
        <w:p w14:paraId="438C5C75" w14:textId="04AD024F" w:rsidR="5D4FA2B2" w:rsidRDefault="5D4FA2B2" w:rsidP="6374E7FB">
          <w:pPr>
            <w:pStyle w:val="Heading4"/>
            <w:numPr>
              <w:ilvl w:val="0"/>
              <w:numId w:val="15"/>
            </w:numPr>
          </w:pPr>
          <w:r>
            <w:t xml:space="preserve">No conformidad </w:t>
          </w:r>
          <w:r w:rsidR="0917BD03">
            <w:t>menor</w:t>
          </w:r>
        </w:p>
        <w:p w14:paraId="7CE99965" w14:textId="596DAECF" w:rsidR="5D4FA2B2" w:rsidRDefault="5D4FA2B2" w:rsidP="6374E7FB">
          <w:pPr>
            <w:ind w:left="360"/>
            <w:jc w:val="both"/>
          </w:pPr>
          <w:r>
            <w:t>Los periféricos de los ordenadores no están fijados correctamente a estos por lo que alguien podría desconectarlos y robarlos.</w:t>
          </w:r>
        </w:p>
        <w:p w14:paraId="1EADC8AD" w14:textId="36A40C53" w:rsidR="5D4FA2B2" w:rsidRDefault="5D4FA2B2" w:rsidP="6374E7FB">
          <w:pPr>
            <w:ind w:left="360"/>
            <w:jc w:val="both"/>
            <w:rPr>
              <w:b/>
              <w:bCs/>
            </w:rPr>
          </w:pPr>
          <w:r w:rsidRPr="6374E7FB">
            <w:rPr>
              <w:b/>
              <w:bCs/>
            </w:rPr>
            <w:t xml:space="preserve">Acción preventiva: </w:t>
          </w:r>
          <w:r>
            <w:t>Anclar los periféricos a los ordenadores.</w:t>
          </w:r>
        </w:p>
        <w:p w14:paraId="4C480FA5" w14:textId="53066079" w:rsidR="5D4FA2B2" w:rsidRDefault="5D4FA2B2" w:rsidP="6374E7FB">
          <w:pPr>
            <w:ind w:left="360"/>
            <w:jc w:val="both"/>
          </w:pPr>
          <w:r>
            <w:t>Acción a realizar por parte del director de la organización en un plazo de 1 año.</w:t>
          </w:r>
        </w:p>
        <w:p w14:paraId="5FD4B0EC" w14:textId="0162A3CA" w:rsidR="5D4FA2B2" w:rsidRDefault="5D4FA2B2" w:rsidP="6374E7FB">
          <w:pPr>
            <w:pStyle w:val="Heading4"/>
            <w:numPr>
              <w:ilvl w:val="0"/>
              <w:numId w:val="15"/>
            </w:numPr>
          </w:pPr>
          <w:r>
            <w:t>No conformidad menor</w:t>
          </w:r>
        </w:p>
        <w:p w14:paraId="5B17105E" w14:textId="4A1E2554" w:rsidR="5D4FA2B2" w:rsidRDefault="5D4FA2B2" w:rsidP="6374E7FB">
          <w:pPr>
            <w:ind w:left="360"/>
            <w:jc w:val="both"/>
          </w:pPr>
          <w:r>
            <w:t>En algunos equipos parte del software instalado es innecesario</w:t>
          </w:r>
          <w:r w:rsidR="4B6A93FB">
            <w:t>,</w:t>
          </w:r>
          <w:r>
            <w:t xml:space="preserve"> ya que no es usado </w:t>
          </w:r>
          <w:r w:rsidR="46436985">
            <w:t>durante ninguna clase, lo que hace que dich</w:t>
          </w:r>
          <w:r w:rsidR="792E9105">
            <w:t>os programas solo ocupen espacio y sean fuentes de posibles vul</w:t>
          </w:r>
          <w:r w:rsidR="031F490C">
            <w:t>nerabilidades.</w:t>
          </w:r>
        </w:p>
        <w:p w14:paraId="4D9052EF" w14:textId="0784EEC9" w:rsidR="5D4FA2B2" w:rsidRDefault="5D4FA2B2" w:rsidP="4E7CA7ED">
          <w:pPr>
            <w:ind w:left="360"/>
            <w:jc w:val="both"/>
            <w:rPr>
              <w:b/>
              <w:bCs/>
            </w:rPr>
          </w:pPr>
          <w:r w:rsidRPr="4E7CA7ED">
            <w:rPr>
              <w:b/>
              <w:bCs/>
            </w:rPr>
            <w:t>Acción preventiva:</w:t>
          </w:r>
          <w:r w:rsidR="1D259316" w:rsidRPr="4E7CA7ED">
            <w:rPr>
              <w:b/>
              <w:bCs/>
            </w:rPr>
            <w:t xml:space="preserve"> </w:t>
          </w:r>
          <w:r w:rsidR="1D259316">
            <w:t xml:space="preserve">Hacer </w:t>
          </w:r>
          <w:r w:rsidR="4DD467AE">
            <w:t>imágenes</w:t>
          </w:r>
          <w:r w:rsidR="1D259316">
            <w:t xml:space="preserve"> personalizadas para cada aula de manera que en cada equipo se instalen solo los programas que se van a utilizar en las clases que impartan en </w:t>
          </w:r>
          <w:r w:rsidR="6F2EEBE8">
            <w:t>esa</w:t>
          </w:r>
          <w:r w:rsidR="1D259316">
            <w:t xml:space="preserve"> aula.</w:t>
          </w:r>
        </w:p>
        <w:p w14:paraId="43783F13" w14:textId="673D482C" w:rsidR="6374E7FB" w:rsidRDefault="5D4FA2B2" w:rsidP="70BDAF57">
          <w:pPr>
            <w:ind w:left="360"/>
            <w:jc w:val="both"/>
          </w:pPr>
          <w:r>
            <w:t>Acción a realizar por parte del personal técnico de la organización en el plazo de un año.</w:t>
          </w:r>
        </w:p>
        <w:p w14:paraId="2FE95B14" w14:textId="245133BD" w:rsidR="6331BEFB" w:rsidRDefault="26E0138B" w:rsidP="32145365">
          <w:pPr>
            <w:pStyle w:val="Heading2"/>
          </w:pPr>
          <w:bookmarkStart w:id="33" w:name="_Toc155371143"/>
          <w:bookmarkStart w:id="34" w:name="_Toc155543371"/>
          <w:r>
            <w:t>Servicios</w:t>
          </w:r>
          <w:bookmarkEnd w:id="33"/>
          <w:bookmarkEnd w:id="34"/>
        </w:p>
        <w:p w14:paraId="2844BA9A" w14:textId="51098E4D" w:rsidR="573CD3EF" w:rsidRDefault="573CD3EF" w:rsidP="434DD684">
          <w:pPr>
            <w:jc w:val="center"/>
          </w:pPr>
          <w:r>
            <w:t xml:space="preserve">La página está bien protegida de herramientas como shodan ya que no es detectada por estas. </w:t>
          </w:r>
        </w:p>
        <w:p w14:paraId="049E12B3" w14:textId="04AD024F" w:rsidR="55F6FFC9" w:rsidRDefault="55F6FFC9" w:rsidP="434DD684">
          <w:pPr>
            <w:pStyle w:val="Heading4"/>
            <w:numPr>
              <w:ilvl w:val="0"/>
              <w:numId w:val="15"/>
            </w:numPr>
          </w:pPr>
          <w:r>
            <w:t>No conformidad menor</w:t>
          </w:r>
        </w:p>
        <w:p w14:paraId="588F29FD" w14:textId="6EA9925B" w:rsidR="7EC0254B" w:rsidRDefault="7EC0254B" w:rsidP="434DD684">
          <w:pPr>
            <w:ind w:left="360"/>
            <w:jc w:val="both"/>
          </w:pPr>
          <w:r>
            <w:t>Faltan cabeceras http que podrían aumentar la seguridad</w:t>
          </w:r>
          <w:r w:rsidR="7FC15931">
            <w:t xml:space="preserve">, como puede ser el caso de X-Frame-Options </w:t>
          </w:r>
          <w:r w:rsidR="3AB5DD9C">
            <w:t>y</w:t>
          </w:r>
          <w:r w:rsidR="7FC15931">
            <w:t xml:space="preserve"> X-content-Type</w:t>
          </w:r>
          <w:r w:rsidR="1425EBF3">
            <w:t xml:space="preserve">-Options para prevenir ataques de clickjacking y </w:t>
          </w:r>
          <w:r w:rsidR="02778ECF">
            <w:t>la confusión de tipos MIME respetivamente.</w:t>
          </w:r>
        </w:p>
        <w:p w14:paraId="644810A0" w14:textId="2E84BC81" w:rsidR="55F6FFC9" w:rsidRDefault="55F6FFC9" w:rsidP="434DD684">
          <w:pPr>
            <w:ind w:left="360"/>
            <w:jc w:val="both"/>
            <w:rPr>
              <w:b/>
              <w:bCs/>
            </w:rPr>
          </w:pPr>
          <w:r w:rsidRPr="434DD684">
            <w:rPr>
              <w:b/>
              <w:bCs/>
            </w:rPr>
            <w:t xml:space="preserve">Acción preventiva: </w:t>
          </w:r>
          <w:r>
            <w:t>A</w:t>
          </w:r>
          <w:r w:rsidR="536C6086">
            <w:t>ñadir las cabeceras para aumentar la seguridad</w:t>
          </w:r>
          <w:r>
            <w:t>.</w:t>
          </w:r>
        </w:p>
        <w:p w14:paraId="51A6252C" w14:textId="1DCBF334" w:rsidR="55F6FFC9" w:rsidRDefault="55F6FFC9" w:rsidP="434DD684">
          <w:pPr>
            <w:ind w:left="360"/>
            <w:jc w:val="both"/>
          </w:pPr>
          <w:r>
            <w:t xml:space="preserve">Acción a realizar por parte </w:t>
          </w:r>
          <w:r w:rsidR="10758B2C">
            <w:t>de los desarrolladores en el plazo de 6 meses</w:t>
          </w:r>
          <w:r>
            <w:t>.</w:t>
          </w:r>
        </w:p>
        <w:p w14:paraId="74CB56F2" w14:textId="04AD024F" w:rsidR="41E1FF49" w:rsidRDefault="41E1FF49" w:rsidP="434DD684">
          <w:pPr>
            <w:pStyle w:val="Heading4"/>
            <w:numPr>
              <w:ilvl w:val="0"/>
              <w:numId w:val="15"/>
            </w:numPr>
          </w:pPr>
          <w:r>
            <w:t>No conformidad menor</w:t>
          </w:r>
        </w:p>
        <w:p w14:paraId="28EBA54F" w14:textId="04B74BA3" w:rsidR="41E1FF49" w:rsidRDefault="41E1FF49" w:rsidP="434DD684">
          <w:pPr>
            <w:ind w:left="360"/>
            <w:jc w:val="both"/>
          </w:pPr>
          <w:r>
            <w:t>No se utiliza ht</w:t>
          </w:r>
          <w:r w:rsidR="78939D36">
            <w:t>tponly para el manejo</w:t>
          </w:r>
          <w:r w:rsidR="2B6C8986">
            <w:t xml:space="preserve"> de las cookies</w:t>
          </w:r>
          <w:r w:rsidR="3A586F2B">
            <w:t>, el uso de httponly podría evitar que se cambiara el valor de las cookies con scripts del lado del cliente.</w:t>
          </w:r>
        </w:p>
        <w:p w14:paraId="45897D21" w14:textId="4797CF65" w:rsidR="41E1FF49" w:rsidRDefault="41E1FF49" w:rsidP="434DD684">
          <w:pPr>
            <w:ind w:left="360"/>
            <w:jc w:val="both"/>
            <w:rPr>
              <w:b/>
              <w:bCs/>
            </w:rPr>
          </w:pPr>
          <w:r w:rsidRPr="434DD684">
            <w:rPr>
              <w:b/>
              <w:bCs/>
            </w:rPr>
            <w:t xml:space="preserve">Acción preventiva: </w:t>
          </w:r>
          <w:r w:rsidR="33F1D8C7">
            <w:t>Añadir el uso de httponly para el manejo de cookies.</w:t>
          </w:r>
        </w:p>
        <w:p w14:paraId="7B015F16" w14:textId="1DCBF334" w:rsidR="41E1FF49" w:rsidRDefault="41E1FF49" w:rsidP="434DD684">
          <w:pPr>
            <w:ind w:left="360"/>
            <w:jc w:val="both"/>
          </w:pPr>
          <w:r>
            <w:t>Acción a realizar por parte de los desarrolladores en el plazo de 6 meses.</w:t>
          </w:r>
        </w:p>
        <w:p w14:paraId="74C75788" w14:textId="4F313303" w:rsidR="3A30B2AA" w:rsidRDefault="3A30B2AA" w:rsidP="434DD684">
          <w:r>
            <w:t xml:space="preserve">La política de bloqueos de ip  </w:t>
          </w:r>
          <w:r w:rsidR="51C17410">
            <w:t>parece</w:t>
          </w:r>
          <w:r>
            <w:t xml:space="preserve"> corr</w:t>
          </w:r>
          <w:r w:rsidR="10A3C398">
            <w:t>ecta ya que no permite escanear correctamente la página con muchas herramientas</w:t>
          </w:r>
          <w:r w:rsidR="09A642A6">
            <w:t>.</w:t>
          </w:r>
        </w:p>
        <w:p w14:paraId="24CFEF98" w14:textId="03B903C6" w:rsidR="00D1299D" w:rsidRDefault="74F7B037" w:rsidP="00DC67B6">
          <w:pPr>
            <w:pStyle w:val="Heading1"/>
          </w:pPr>
          <w:bookmarkStart w:id="35" w:name="_Toc155371144"/>
          <w:bookmarkStart w:id="36" w:name="_Toc155543372"/>
          <w:r>
            <w:t>Resultado</w:t>
          </w:r>
          <w:bookmarkEnd w:id="35"/>
          <w:bookmarkEnd w:id="36"/>
        </w:p>
        <w:p w14:paraId="5EB579B7" w14:textId="5091F832" w:rsidR="00B93133" w:rsidRDefault="00B93133" w:rsidP="00B93133">
          <w:r>
            <w:t xml:space="preserve">Se </w:t>
          </w:r>
          <w:r w:rsidR="1CB281FC">
            <w:t>encontraron</w:t>
          </w:r>
          <w:r>
            <w:t xml:space="preserve"> </w:t>
          </w:r>
          <w:r w:rsidR="04526A28">
            <w:t>1</w:t>
          </w:r>
          <w:r w:rsidR="58531326">
            <w:t>7</w:t>
          </w:r>
          <w:r>
            <w:t xml:space="preserve"> no conformidades menores y una mayor</w:t>
          </w:r>
          <w:r w:rsidR="001B0DAE">
            <w:t>.</w:t>
          </w:r>
          <w:r w:rsidR="009767FF">
            <w:t xml:space="preserve"> Se concluye que la auditoría</w:t>
          </w:r>
          <w:r w:rsidR="00B36266">
            <w:t xml:space="preserve"> es </w:t>
          </w:r>
          <w:r w:rsidR="00B36266" w:rsidRPr="00B36266">
            <w:rPr>
              <w:b/>
              <w:bCs/>
            </w:rPr>
            <w:t>desfavorable</w:t>
          </w:r>
          <w:r w:rsidR="00B36266">
            <w:t>.</w:t>
          </w:r>
        </w:p>
        <w:p w14:paraId="2FB6C0B2" w14:textId="07622B58" w:rsidR="00730683" w:rsidRDefault="00730683" w:rsidP="00B93133"/>
        <w:p w14:paraId="55665CB5" w14:textId="67A95943" w:rsidR="005B3399" w:rsidRPr="005B3399" w:rsidRDefault="0025669C" w:rsidP="005B3399">
          <w:pPr>
            <w:pStyle w:val="Heading1"/>
          </w:pPr>
          <w:bookmarkStart w:id="37" w:name="_Toc155371145"/>
          <w:bookmarkStart w:id="38" w:name="_Toc155543373"/>
          <w:r>
            <w:t>Plan de trabajo</w:t>
          </w:r>
          <w:bookmarkEnd w:id="37"/>
          <w:bookmarkEnd w:id="38"/>
        </w:p>
        <w:tbl>
          <w:tblPr>
            <w:tblStyle w:val="PlainTable3"/>
            <w:tblW w:w="5000" w:type="pct"/>
            <w:tblLook w:val="04A0" w:firstRow="1" w:lastRow="0" w:firstColumn="1" w:lastColumn="0" w:noHBand="0" w:noVBand="1"/>
          </w:tblPr>
          <w:tblGrid>
            <w:gridCol w:w="1203"/>
            <w:gridCol w:w="619"/>
            <w:gridCol w:w="581"/>
            <w:gridCol w:w="1332"/>
            <w:gridCol w:w="674"/>
            <w:gridCol w:w="935"/>
            <w:gridCol w:w="819"/>
            <w:gridCol w:w="904"/>
            <w:gridCol w:w="992"/>
            <w:gridCol w:w="967"/>
          </w:tblGrid>
          <w:tr w:rsidR="00295425" w14:paraId="6B5D1CAA" w14:textId="059C45B6" w:rsidTr="00D8439A">
            <w:trPr>
              <w:gridAfter w:val="3"/>
              <w:cnfStyle w:val="100000000000" w:firstRow="1" w:lastRow="0" w:firstColumn="0" w:lastColumn="0" w:oddVBand="0" w:evenVBand="0" w:oddHBand="0" w:evenHBand="0" w:firstRowFirstColumn="0" w:firstRowLastColumn="0" w:lastRowFirstColumn="0" w:lastRowLastColumn="0"/>
              <w:wAfter w:w="1596" w:type="pct"/>
              <w:trHeight w:val="300"/>
            </w:trPr>
            <w:tc>
              <w:tcPr>
                <w:cnfStyle w:val="001000000100" w:firstRow="0" w:lastRow="0" w:firstColumn="1" w:lastColumn="0" w:oddVBand="0" w:evenVBand="0" w:oddHBand="0" w:evenHBand="0" w:firstRowFirstColumn="1" w:firstRowLastColumn="0" w:lastRowFirstColumn="0" w:lastRowLastColumn="0"/>
                <w:tcW w:w="634" w:type="pct"/>
                <w:vMerge w:val="restart"/>
                <w:tcBorders>
                  <w:right w:val="single" w:sz="4" w:space="0" w:color="auto"/>
                </w:tcBorders>
                <w:vAlign w:val="center"/>
              </w:tcPr>
              <w:p w14:paraId="60AE43D8" w14:textId="7B605A47" w:rsidR="00295425" w:rsidRPr="00D8439A" w:rsidRDefault="00295425" w:rsidP="00143182">
                <w:pPr>
                  <w:jc w:val="center"/>
                  <w:rPr>
                    <w:sz w:val="18"/>
                    <w:szCs w:val="18"/>
                  </w:rPr>
                </w:pPr>
                <w:r w:rsidRPr="00D8439A">
                  <w:rPr>
                    <w:sz w:val="18"/>
                    <w:szCs w:val="18"/>
                  </w:rPr>
                  <w:t>Auditores</w:t>
                </w:r>
              </w:p>
            </w:tc>
            <w:tc>
              <w:tcPr>
                <w:tcW w:w="2770" w:type="pct"/>
                <w:gridSpan w:val="6"/>
                <w:tcBorders>
                  <w:left w:val="single" w:sz="4" w:space="0" w:color="auto"/>
                  <w:bottom w:val="single" w:sz="4" w:space="0" w:color="auto"/>
                </w:tcBorders>
              </w:tcPr>
              <w:p w14:paraId="572AFB28" w14:textId="60D707BD" w:rsidR="00295425" w:rsidRDefault="00295425" w:rsidP="00295425">
                <w:pPr>
                  <w:jc w:val="right"/>
                  <w:cnfStyle w:val="100000000000" w:firstRow="1" w:lastRow="0" w:firstColumn="0" w:lastColumn="0" w:oddVBand="0" w:evenVBand="0" w:oddHBand="0" w:evenHBand="0" w:firstRowFirstColumn="0" w:firstRowLastColumn="0" w:lastRowFirstColumn="0" w:lastRowLastColumn="0"/>
                </w:pPr>
                <w:r>
                  <w:t>TAreaS realizadas</w:t>
                </w:r>
              </w:p>
            </w:tc>
          </w:tr>
          <w:tr w:rsidR="00D8439A" w14:paraId="6A79E08C" w14:textId="4355AB96" w:rsidTr="00D8439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34" w:type="pct"/>
                <w:vMerge/>
              </w:tcPr>
              <w:p w14:paraId="1D5E36C2" w14:textId="4F81AFEC" w:rsidR="00FB3362" w:rsidRDefault="00FB3362" w:rsidP="00B93133"/>
            </w:tc>
            <w:tc>
              <w:tcPr>
                <w:tcW w:w="347" w:type="pct"/>
                <w:tcBorders>
                  <w:top w:val="single" w:sz="4" w:space="0" w:color="auto"/>
                  <w:bottom w:val="single" w:sz="4" w:space="0" w:color="auto"/>
                  <w:right w:val="single" w:sz="4" w:space="0" w:color="auto"/>
                </w:tcBorders>
                <w:shd w:val="clear" w:color="auto" w:fill="auto"/>
              </w:tcPr>
              <w:p w14:paraId="42676D05" w14:textId="62CD8CA7" w:rsidR="00FB3362" w:rsidRPr="00D8439A" w:rsidRDefault="00FB3362" w:rsidP="00B93133">
                <w:pPr>
                  <w:cnfStyle w:val="000000100000" w:firstRow="0" w:lastRow="0" w:firstColumn="0" w:lastColumn="0" w:oddVBand="0" w:evenVBand="0" w:oddHBand="1" w:evenHBand="0" w:firstRowFirstColumn="0" w:firstRowLastColumn="0" w:lastRowFirstColumn="0" w:lastRowLastColumn="0"/>
                  <w:rPr>
                    <w:sz w:val="16"/>
                    <w:szCs w:val="16"/>
                  </w:rPr>
                </w:pPr>
                <w:r w:rsidRPr="00D8439A">
                  <w:rPr>
                    <w:sz w:val="16"/>
                    <w:szCs w:val="16"/>
                  </w:rPr>
                  <w:t>Aulas teoría</w:t>
                </w:r>
              </w:p>
            </w:tc>
            <w:tc>
              <w:tcPr>
                <w:tcW w:w="326" w:type="pct"/>
                <w:tcBorders>
                  <w:top w:val="single" w:sz="4" w:space="0" w:color="auto"/>
                  <w:left w:val="single" w:sz="4" w:space="0" w:color="auto"/>
                  <w:bottom w:val="single" w:sz="4" w:space="0" w:color="auto"/>
                  <w:right w:val="single" w:sz="4" w:space="0" w:color="auto"/>
                </w:tcBorders>
                <w:shd w:val="clear" w:color="auto" w:fill="auto"/>
              </w:tcPr>
              <w:p w14:paraId="14CE29AB" w14:textId="55E73CA9" w:rsidR="00FB3362" w:rsidRPr="00D8439A" w:rsidRDefault="00FB3362" w:rsidP="00B93133">
                <w:pPr>
                  <w:cnfStyle w:val="000000100000" w:firstRow="0" w:lastRow="0" w:firstColumn="0" w:lastColumn="0" w:oddVBand="0" w:evenVBand="0" w:oddHBand="1" w:evenHBand="0" w:firstRowFirstColumn="0" w:firstRowLastColumn="0" w:lastRowFirstColumn="0" w:lastRowLastColumn="0"/>
                  <w:rPr>
                    <w:sz w:val="16"/>
                    <w:szCs w:val="16"/>
                  </w:rPr>
                </w:pPr>
                <w:r w:rsidRPr="00D8439A">
                  <w:rPr>
                    <w:sz w:val="16"/>
                    <w:szCs w:val="16"/>
                  </w:rPr>
                  <w:t>Aulas lab</w:t>
                </w:r>
              </w:p>
            </w:tc>
            <w:tc>
              <w:tcPr>
                <w:tcW w:w="742" w:type="pct"/>
                <w:tcBorders>
                  <w:top w:val="single" w:sz="4" w:space="0" w:color="auto"/>
                  <w:left w:val="single" w:sz="4" w:space="0" w:color="auto"/>
                  <w:bottom w:val="single" w:sz="4" w:space="0" w:color="auto"/>
                  <w:right w:val="single" w:sz="4" w:space="0" w:color="auto"/>
                </w:tcBorders>
                <w:shd w:val="clear" w:color="auto" w:fill="auto"/>
              </w:tcPr>
              <w:p w14:paraId="44213839" w14:textId="15741060" w:rsidR="00FB3362" w:rsidRPr="00D8439A" w:rsidRDefault="00FB3362" w:rsidP="00B93133">
                <w:pPr>
                  <w:cnfStyle w:val="000000100000" w:firstRow="0" w:lastRow="0" w:firstColumn="0" w:lastColumn="0" w:oddVBand="0" w:evenVBand="0" w:oddHBand="1" w:evenHBand="0" w:firstRowFirstColumn="0" w:firstRowLastColumn="0" w:lastRowFirstColumn="0" w:lastRowLastColumn="0"/>
                  <w:rPr>
                    <w:sz w:val="16"/>
                    <w:szCs w:val="16"/>
                  </w:rPr>
                </w:pPr>
                <w:r w:rsidRPr="00D8439A">
                  <w:rPr>
                    <w:sz w:val="16"/>
                    <w:szCs w:val="16"/>
                  </w:rPr>
                  <w:t>Comunicaciones</w:t>
                </w:r>
              </w:p>
            </w:tc>
            <w:tc>
              <w:tcPr>
                <w:tcW w:w="377" w:type="pct"/>
                <w:tcBorders>
                  <w:top w:val="single" w:sz="4" w:space="0" w:color="auto"/>
                  <w:left w:val="single" w:sz="4" w:space="0" w:color="auto"/>
                  <w:bottom w:val="single" w:sz="4" w:space="0" w:color="auto"/>
                </w:tcBorders>
                <w:shd w:val="clear" w:color="auto" w:fill="auto"/>
              </w:tcPr>
              <w:p w14:paraId="4976B7E6" w14:textId="3003DA03" w:rsidR="00FB3362" w:rsidRPr="00D8439A" w:rsidRDefault="00FB3362" w:rsidP="00B93133">
                <w:pPr>
                  <w:cnfStyle w:val="000000100000" w:firstRow="0" w:lastRow="0" w:firstColumn="0" w:lastColumn="0" w:oddVBand="0" w:evenVBand="0" w:oddHBand="1" w:evenHBand="0" w:firstRowFirstColumn="0" w:firstRowLastColumn="0" w:lastRowFirstColumn="0" w:lastRowLastColumn="0"/>
                  <w:rPr>
                    <w:sz w:val="16"/>
                    <w:szCs w:val="16"/>
                  </w:rPr>
                </w:pPr>
                <w:r w:rsidRPr="00D8439A">
                  <w:rPr>
                    <w:sz w:val="16"/>
                    <w:szCs w:val="16"/>
                  </w:rPr>
                  <w:t>Libre acceso</w:t>
                </w:r>
              </w:p>
            </w:tc>
            <w:tc>
              <w:tcPr>
                <w:tcW w:w="521" w:type="pct"/>
                <w:tcBorders>
                  <w:top w:val="single" w:sz="4" w:space="0" w:color="auto"/>
                  <w:left w:val="single" w:sz="4" w:space="0" w:color="auto"/>
                  <w:bottom w:val="single" w:sz="4" w:space="0" w:color="auto"/>
                </w:tcBorders>
                <w:shd w:val="clear" w:color="auto" w:fill="auto"/>
              </w:tcPr>
              <w:p w14:paraId="546CBB39" w14:textId="5DDC4030" w:rsidR="00FB3362" w:rsidRPr="00D8439A" w:rsidRDefault="00FB3362" w:rsidP="00B93133">
                <w:pPr>
                  <w:cnfStyle w:val="000000100000" w:firstRow="0" w:lastRow="0" w:firstColumn="0" w:lastColumn="0" w:oddVBand="0" w:evenVBand="0" w:oddHBand="1" w:evenHBand="0" w:firstRowFirstColumn="0" w:firstRowLastColumn="0" w:lastRowFirstColumn="0" w:lastRowLastColumn="0"/>
                  <w:rPr>
                    <w:sz w:val="16"/>
                    <w:szCs w:val="16"/>
                  </w:rPr>
                </w:pPr>
                <w:r w:rsidRPr="00D8439A">
                  <w:rPr>
                    <w:sz w:val="16"/>
                    <w:szCs w:val="16"/>
                  </w:rPr>
                  <w:t>Servidores</w:t>
                </w:r>
              </w:p>
            </w:tc>
            <w:tc>
              <w:tcPr>
                <w:tcW w:w="456" w:type="pct"/>
                <w:tcBorders>
                  <w:top w:val="single" w:sz="4" w:space="0" w:color="auto"/>
                  <w:left w:val="single" w:sz="4" w:space="0" w:color="auto"/>
                  <w:bottom w:val="single" w:sz="4" w:space="0" w:color="auto"/>
                  <w:right w:val="single" w:sz="4" w:space="0" w:color="auto"/>
                </w:tcBorders>
                <w:shd w:val="clear" w:color="auto" w:fill="auto"/>
              </w:tcPr>
              <w:p w14:paraId="6E352DCE" w14:textId="7C75F297" w:rsidR="00FB3362" w:rsidRPr="00D8439A" w:rsidRDefault="00FB3362" w:rsidP="00B93133">
                <w:pPr>
                  <w:cnfStyle w:val="000000100000" w:firstRow="0" w:lastRow="0" w:firstColumn="0" w:lastColumn="0" w:oddVBand="0" w:evenVBand="0" w:oddHBand="1" w:evenHBand="0" w:firstRowFirstColumn="0" w:firstRowLastColumn="0" w:lastRowFirstColumn="0" w:lastRowLastColumn="0"/>
                  <w:rPr>
                    <w:sz w:val="16"/>
                    <w:szCs w:val="16"/>
                  </w:rPr>
                </w:pPr>
                <w:r w:rsidRPr="00D8439A">
                  <w:rPr>
                    <w:sz w:val="16"/>
                    <w:szCs w:val="16"/>
                  </w:rPr>
                  <w:t>Robótica</w:t>
                </w:r>
              </w:p>
            </w:tc>
            <w:tc>
              <w:tcPr>
                <w:tcW w:w="504" w:type="pct"/>
                <w:tcBorders>
                  <w:top w:val="single" w:sz="4" w:space="0" w:color="auto"/>
                  <w:left w:val="single" w:sz="4" w:space="0" w:color="auto"/>
                  <w:bottom w:val="single" w:sz="4" w:space="0" w:color="auto"/>
                  <w:right w:val="single" w:sz="4" w:space="0" w:color="auto"/>
                </w:tcBorders>
                <w:shd w:val="clear" w:color="auto" w:fill="auto"/>
              </w:tcPr>
              <w:p w14:paraId="254DCEC8" w14:textId="38105C2E" w:rsidR="00FB3362" w:rsidRPr="00D8439A" w:rsidRDefault="00D76591" w:rsidP="00B93133">
                <w:pPr>
                  <w:cnfStyle w:val="000000100000" w:firstRow="0" w:lastRow="0" w:firstColumn="0" w:lastColumn="0" w:oddVBand="0" w:evenVBand="0" w:oddHBand="1" w:evenHBand="0" w:firstRowFirstColumn="0" w:firstRowLastColumn="0" w:lastRowFirstColumn="0" w:lastRowLastColumn="0"/>
                  <w:rPr>
                    <w:sz w:val="16"/>
                    <w:szCs w:val="16"/>
                  </w:rPr>
                </w:pPr>
                <w:r w:rsidRPr="00D8439A">
                  <w:rPr>
                    <w:sz w:val="16"/>
                    <w:szCs w:val="16"/>
                  </w:rPr>
                  <w:t>Secretaría</w:t>
                </w:r>
              </w:p>
            </w:tc>
            <w:tc>
              <w:tcPr>
                <w:tcW w:w="553" w:type="pct"/>
                <w:tcBorders>
                  <w:top w:val="single" w:sz="4" w:space="0" w:color="auto"/>
                  <w:left w:val="single" w:sz="4" w:space="0" w:color="auto"/>
                  <w:bottom w:val="single" w:sz="4" w:space="0" w:color="auto"/>
                  <w:right w:val="single" w:sz="4" w:space="0" w:color="auto"/>
                </w:tcBorders>
                <w:shd w:val="clear" w:color="auto" w:fill="auto"/>
              </w:tcPr>
              <w:p w14:paraId="6FC2AAC5" w14:textId="1A230308" w:rsidR="23B7FF9B" w:rsidRPr="00D8439A" w:rsidRDefault="3E1CF5F8" w:rsidP="47400B78">
                <w:pPr>
                  <w:cnfStyle w:val="000000100000" w:firstRow="0" w:lastRow="0" w:firstColumn="0" w:lastColumn="0" w:oddVBand="0" w:evenVBand="0" w:oddHBand="1" w:evenHBand="0" w:firstRowFirstColumn="0" w:firstRowLastColumn="0" w:lastRowFirstColumn="0" w:lastRowLastColumn="0"/>
                  <w:rPr>
                    <w:sz w:val="16"/>
                    <w:szCs w:val="16"/>
                  </w:rPr>
                </w:pPr>
                <w:r w:rsidRPr="00D8439A">
                  <w:rPr>
                    <w:sz w:val="16"/>
                    <w:szCs w:val="16"/>
                  </w:rPr>
                  <w:t>Conserjería</w:t>
                </w:r>
              </w:p>
            </w:tc>
            <w:tc>
              <w:tcPr>
                <w:tcW w:w="539" w:type="pct"/>
                <w:tcBorders>
                  <w:top w:val="single" w:sz="4" w:space="0" w:color="auto"/>
                  <w:left w:val="single" w:sz="4" w:space="0" w:color="auto"/>
                  <w:bottom w:val="single" w:sz="4" w:space="0" w:color="auto"/>
                  <w:right w:val="single" w:sz="4" w:space="0" w:color="auto"/>
                </w:tcBorders>
                <w:shd w:val="clear" w:color="auto" w:fill="auto"/>
              </w:tcPr>
              <w:p w14:paraId="48A46CBD" w14:textId="158B4A9D" w:rsidR="00FB3362" w:rsidRPr="00D8439A" w:rsidRDefault="00FB3362" w:rsidP="00B93133">
                <w:pPr>
                  <w:cnfStyle w:val="000000100000" w:firstRow="0" w:lastRow="0" w:firstColumn="0" w:lastColumn="0" w:oddVBand="0" w:evenVBand="0" w:oddHBand="1" w:evenHBand="0" w:firstRowFirstColumn="0" w:firstRowLastColumn="0" w:lastRowFirstColumn="0" w:lastRowLastColumn="0"/>
                  <w:rPr>
                    <w:sz w:val="16"/>
                    <w:szCs w:val="16"/>
                  </w:rPr>
                </w:pPr>
                <w:r w:rsidRPr="00D8439A">
                  <w:rPr>
                    <w:sz w:val="16"/>
                    <w:szCs w:val="16"/>
                  </w:rPr>
                  <w:t>Entrevistas</w:t>
                </w:r>
              </w:p>
            </w:tc>
          </w:tr>
          <w:tr w:rsidR="00D8439A" w14:paraId="0910F7A9" w14:textId="2451526B" w:rsidTr="00D8439A">
            <w:trPr>
              <w:trHeight w:val="300"/>
            </w:trPr>
            <w:tc>
              <w:tcPr>
                <w:cnfStyle w:val="001000000000" w:firstRow="0" w:lastRow="0" w:firstColumn="1" w:lastColumn="0" w:oddVBand="0" w:evenVBand="0" w:oddHBand="0" w:evenHBand="0" w:firstRowFirstColumn="0" w:firstRowLastColumn="0" w:lastRowFirstColumn="0" w:lastRowLastColumn="0"/>
                <w:tcW w:w="634" w:type="pct"/>
                <w:tcBorders>
                  <w:top w:val="single" w:sz="4" w:space="0" w:color="auto"/>
                </w:tcBorders>
              </w:tcPr>
              <w:p w14:paraId="60A84D93" w14:textId="1D4EC4AC" w:rsidR="00FB3362" w:rsidRPr="00D8439A" w:rsidRDefault="00FB3362" w:rsidP="00B93133">
                <w:pPr>
                  <w:rPr>
                    <w:b w:val="0"/>
                    <w:bCs w:val="0"/>
                    <w:sz w:val="20"/>
                    <w:szCs w:val="20"/>
                  </w:rPr>
                </w:pPr>
                <w:r w:rsidRPr="00D8439A">
                  <w:rPr>
                    <w:b w:val="0"/>
                    <w:bCs w:val="0"/>
                    <w:sz w:val="20"/>
                    <w:szCs w:val="20"/>
                  </w:rPr>
                  <w:t>Diego Villa García</w:t>
                </w:r>
              </w:p>
            </w:tc>
            <w:tc>
              <w:tcPr>
                <w:tcW w:w="347" w:type="pct"/>
                <w:tcBorders>
                  <w:top w:val="single" w:sz="4" w:space="0" w:color="auto"/>
                  <w:bottom w:val="single" w:sz="4" w:space="0" w:color="auto"/>
                  <w:right w:val="single" w:sz="4" w:space="0" w:color="auto"/>
                </w:tcBorders>
              </w:tcPr>
              <w:p w14:paraId="33B4DDC4" w14:textId="42BD625D" w:rsidR="00FB3362" w:rsidRPr="00DC23EF" w:rsidRDefault="00FB3362" w:rsidP="00DC23EF">
                <w:pPr>
                  <w:jc w:val="center"/>
                  <w:cnfStyle w:val="000000000000" w:firstRow="0" w:lastRow="0" w:firstColumn="0" w:lastColumn="0" w:oddVBand="0" w:evenVBand="0" w:oddHBand="0" w:evenHBand="0" w:firstRowFirstColumn="0" w:firstRowLastColumn="0" w:lastRowFirstColumn="0" w:lastRowLastColumn="0"/>
                </w:pPr>
                <w:r w:rsidRPr="00DC23EF">
                  <w:rPr>
                    <w:rFonts w:ascii="Forte" w:hAnsi="Forte"/>
                  </w:rPr>
                  <w:t>X</w:t>
                </w:r>
              </w:p>
            </w:tc>
            <w:tc>
              <w:tcPr>
                <w:tcW w:w="326" w:type="pct"/>
                <w:tcBorders>
                  <w:top w:val="single" w:sz="4" w:space="0" w:color="auto"/>
                  <w:left w:val="single" w:sz="4" w:space="0" w:color="auto"/>
                  <w:bottom w:val="single" w:sz="4" w:space="0" w:color="auto"/>
                  <w:right w:val="single" w:sz="4" w:space="0" w:color="auto"/>
                </w:tcBorders>
              </w:tcPr>
              <w:p w14:paraId="3CAC681E" w14:textId="77777777" w:rsidR="00FB3362" w:rsidRPr="00DC23EF" w:rsidRDefault="00FB3362" w:rsidP="00DC23EF">
                <w:pPr>
                  <w:jc w:val="center"/>
                  <w:cnfStyle w:val="000000000000" w:firstRow="0" w:lastRow="0" w:firstColumn="0" w:lastColumn="0" w:oddVBand="0" w:evenVBand="0" w:oddHBand="0" w:evenHBand="0" w:firstRowFirstColumn="0" w:firstRowLastColumn="0" w:lastRowFirstColumn="0" w:lastRowLastColumn="0"/>
                </w:pPr>
              </w:p>
            </w:tc>
            <w:tc>
              <w:tcPr>
                <w:tcW w:w="742" w:type="pct"/>
                <w:tcBorders>
                  <w:top w:val="single" w:sz="4" w:space="0" w:color="auto"/>
                  <w:left w:val="single" w:sz="4" w:space="0" w:color="auto"/>
                  <w:bottom w:val="single" w:sz="4" w:space="0" w:color="auto"/>
                  <w:right w:val="single" w:sz="4" w:space="0" w:color="auto"/>
                </w:tcBorders>
              </w:tcPr>
              <w:p w14:paraId="3D231E6A" w14:textId="4EEAE97F" w:rsidR="00FB3362" w:rsidRPr="00DC23EF" w:rsidRDefault="00FB3362" w:rsidP="00DC23EF">
                <w:pPr>
                  <w:jc w:val="center"/>
                  <w:cnfStyle w:val="000000000000" w:firstRow="0" w:lastRow="0" w:firstColumn="0" w:lastColumn="0" w:oddVBand="0" w:evenVBand="0" w:oddHBand="0" w:evenHBand="0" w:firstRowFirstColumn="0" w:firstRowLastColumn="0" w:lastRowFirstColumn="0" w:lastRowLastColumn="0"/>
                </w:pPr>
                <w:r w:rsidRPr="00DC23EF">
                  <w:rPr>
                    <w:rFonts w:ascii="Forte" w:hAnsi="Forte"/>
                  </w:rPr>
                  <w:t>X</w:t>
                </w:r>
              </w:p>
            </w:tc>
            <w:tc>
              <w:tcPr>
                <w:tcW w:w="377" w:type="pct"/>
                <w:tcBorders>
                  <w:top w:val="single" w:sz="4" w:space="0" w:color="auto"/>
                  <w:left w:val="single" w:sz="4" w:space="0" w:color="auto"/>
                  <w:bottom w:val="single" w:sz="4" w:space="0" w:color="auto"/>
                  <w:right w:val="single" w:sz="4" w:space="0" w:color="auto"/>
                </w:tcBorders>
              </w:tcPr>
              <w:p w14:paraId="0752A858" w14:textId="77777777" w:rsidR="00FB3362" w:rsidRPr="00DC23EF" w:rsidRDefault="00FB3362" w:rsidP="00DC23EF">
                <w:pPr>
                  <w:jc w:val="center"/>
                  <w:cnfStyle w:val="000000000000" w:firstRow="0" w:lastRow="0" w:firstColumn="0" w:lastColumn="0" w:oddVBand="0" w:evenVBand="0" w:oddHBand="0" w:evenHBand="0" w:firstRowFirstColumn="0" w:firstRowLastColumn="0" w:lastRowFirstColumn="0" w:lastRowLastColumn="0"/>
                </w:pPr>
              </w:p>
            </w:tc>
            <w:tc>
              <w:tcPr>
                <w:tcW w:w="521" w:type="pct"/>
                <w:tcBorders>
                  <w:top w:val="single" w:sz="4" w:space="0" w:color="auto"/>
                  <w:left w:val="single" w:sz="4" w:space="0" w:color="auto"/>
                  <w:bottom w:val="single" w:sz="4" w:space="0" w:color="auto"/>
                  <w:right w:val="single" w:sz="4" w:space="0" w:color="auto"/>
                </w:tcBorders>
              </w:tcPr>
              <w:p w14:paraId="28F715B9" w14:textId="77777777" w:rsidR="00FB3362" w:rsidRPr="00DC23EF" w:rsidRDefault="00FB3362" w:rsidP="00DC23EF">
                <w:pPr>
                  <w:jc w:val="center"/>
                  <w:cnfStyle w:val="000000000000" w:firstRow="0" w:lastRow="0" w:firstColumn="0" w:lastColumn="0" w:oddVBand="0" w:evenVBand="0" w:oddHBand="0" w:evenHBand="0" w:firstRowFirstColumn="0" w:firstRowLastColumn="0" w:lastRowFirstColumn="0" w:lastRowLastColumn="0"/>
                </w:pPr>
              </w:p>
            </w:tc>
            <w:tc>
              <w:tcPr>
                <w:tcW w:w="456" w:type="pct"/>
                <w:tcBorders>
                  <w:top w:val="single" w:sz="4" w:space="0" w:color="auto"/>
                  <w:left w:val="single" w:sz="4" w:space="0" w:color="auto"/>
                  <w:bottom w:val="single" w:sz="4" w:space="0" w:color="auto"/>
                  <w:right w:val="single" w:sz="4" w:space="0" w:color="auto"/>
                </w:tcBorders>
              </w:tcPr>
              <w:p w14:paraId="237C963E" w14:textId="77777777" w:rsidR="00FB3362" w:rsidRPr="00DC23EF" w:rsidRDefault="00FB3362" w:rsidP="00DC23EF">
                <w:pPr>
                  <w:jc w:val="center"/>
                  <w:cnfStyle w:val="000000000000" w:firstRow="0" w:lastRow="0" w:firstColumn="0" w:lastColumn="0" w:oddVBand="0" w:evenVBand="0" w:oddHBand="0" w:evenHBand="0" w:firstRowFirstColumn="0" w:firstRowLastColumn="0" w:lastRowFirstColumn="0" w:lastRowLastColumn="0"/>
                </w:pPr>
              </w:p>
            </w:tc>
            <w:tc>
              <w:tcPr>
                <w:tcW w:w="504" w:type="pct"/>
                <w:tcBorders>
                  <w:top w:val="single" w:sz="4" w:space="0" w:color="auto"/>
                  <w:left w:val="single" w:sz="4" w:space="0" w:color="auto"/>
                  <w:bottom w:val="single" w:sz="4" w:space="0" w:color="auto"/>
                  <w:right w:val="single" w:sz="4" w:space="0" w:color="auto"/>
                </w:tcBorders>
              </w:tcPr>
              <w:p w14:paraId="0D23C3AB" w14:textId="77777777" w:rsidR="00FB3362" w:rsidRPr="00DC23EF" w:rsidRDefault="00FB3362" w:rsidP="00DC23EF">
                <w:pPr>
                  <w:jc w:val="center"/>
                  <w:cnfStyle w:val="000000000000" w:firstRow="0" w:lastRow="0" w:firstColumn="0" w:lastColumn="0" w:oddVBand="0" w:evenVBand="0" w:oddHBand="0" w:evenHBand="0" w:firstRowFirstColumn="0" w:firstRowLastColumn="0" w:lastRowFirstColumn="0" w:lastRowLastColumn="0"/>
                </w:pPr>
              </w:p>
            </w:tc>
            <w:tc>
              <w:tcPr>
                <w:tcW w:w="553" w:type="pct"/>
                <w:tcBorders>
                  <w:top w:val="single" w:sz="4" w:space="0" w:color="auto"/>
                  <w:left w:val="single" w:sz="4" w:space="0" w:color="auto"/>
                  <w:bottom w:val="single" w:sz="4" w:space="0" w:color="auto"/>
                  <w:right w:val="single" w:sz="4" w:space="0" w:color="auto"/>
                </w:tcBorders>
              </w:tcPr>
              <w:p w14:paraId="4DE7C01C" w14:textId="265314E7" w:rsidR="47400B78" w:rsidRDefault="47400B78" w:rsidP="47400B78">
                <w:pPr>
                  <w:jc w:val="center"/>
                  <w:cnfStyle w:val="000000000000" w:firstRow="0" w:lastRow="0" w:firstColumn="0" w:lastColumn="0" w:oddVBand="0" w:evenVBand="0" w:oddHBand="0" w:evenHBand="0" w:firstRowFirstColumn="0" w:firstRowLastColumn="0" w:lastRowFirstColumn="0" w:lastRowLastColumn="0"/>
                </w:pPr>
              </w:p>
            </w:tc>
            <w:tc>
              <w:tcPr>
                <w:tcW w:w="539" w:type="pct"/>
                <w:tcBorders>
                  <w:top w:val="single" w:sz="4" w:space="0" w:color="auto"/>
                  <w:left w:val="single" w:sz="4" w:space="0" w:color="auto"/>
                  <w:bottom w:val="single" w:sz="4" w:space="0" w:color="auto"/>
                  <w:right w:val="single" w:sz="4" w:space="0" w:color="auto"/>
                </w:tcBorders>
              </w:tcPr>
              <w:p w14:paraId="5ED3A19F" w14:textId="77777777" w:rsidR="00FB3362" w:rsidRPr="00DC23EF" w:rsidRDefault="00FB3362" w:rsidP="00DC23EF">
                <w:pPr>
                  <w:jc w:val="center"/>
                  <w:cnfStyle w:val="000000000000" w:firstRow="0" w:lastRow="0" w:firstColumn="0" w:lastColumn="0" w:oddVBand="0" w:evenVBand="0" w:oddHBand="0" w:evenHBand="0" w:firstRowFirstColumn="0" w:firstRowLastColumn="0" w:lastRowFirstColumn="0" w:lastRowLastColumn="0"/>
                </w:pPr>
              </w:p>
            </w:tc>
          </w:tr>
          <w:tr w:rsidR="00D8439A" w14:paraId="5636FF8E" w14:textId="09216D39" w:rsidTr="00D8439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34" w:type="pct"/>
              </w:tcPr>
              <w:p w14:paraId="6AF9D101" w14:textId="20C2B571" w:rsidR="00FB3362" w:rsidRPr="00D8439A" w:rsidRDefault="00FB3362" w:rsidP="00654AD3">
                <w:pPr>
                  <w:rPr>
                    <w:b w:val="0"/>
                    <w:bCs w:val="0"/>
                    <w:sz w:val="20"/>
                    <w:szCs w:val="20"/>
                  </w:rPr>
                </w:pPr>
                <w:r w:rsidRPr="00D8439A">
                  <w:rPr>
                    <w:b w:val="0"/>
                    <w:bCs w:val="0"/>
                    <w:sz w:val="20"/>
                    <w:szCs w:val="20"/>
                  </w:rPr>
                  <w:t>Saúl Tuñón Fernández</w:t>
                </w:r>
              </w:p>
            </w:tc>
            <w:tc>
              <w:tcPr>
                <w:tcW w:w="347" w:type="pct"/>
                <w:tcBorders>
                  <w:top w:val="single" w:sz="4" w:space="0" w:color="auto"/>
                  <w:bottom w:val="single" w:sz="4" w:space="0" w:color="auto"/>
                  <w:right w:val="single" w:sz="4" w:space="0" w:color="auto"/>
                </w:tcBorders>
              </w:tcPr>
              <w:p w14:paraId="0CD3FF90" w14:textId="77777777" w:rsidR="00FB3362" w:rsidRPr="00DC23EF" w:rsidRDefault="00FB3362" w:rsidP="00DC23EF">
                <w:pPr>
                  <w:jc w:val="center"/>
                  <w:cnfStyle w:val="000000100000" w:firstRow="0" w:lastRow="0" w:firstColumn="0" w:lastColumn="0" w:oddVBand="0" w:evenVBand="0" w:oddHBand="1" w:evenHBand="0" w:firstRowFirstColumn="0" w:firstRowLastColumn="0" w:lastRowFirstColumn="0" w:lastRowLastColumn="0"/>
                </w:pPr>
              </w:p>
            </w:tc>
            <w:tc>
              <w:tcPr>
                <w:tcW w:w="326" w:type="pct"/>
                <w:tcBorders>
                  <w:top w:val="single" w:sz="4" w:space="0" w:color="auto"/>
                  <w:left w:val="single" w:sz="4" w:space="0" w:color="auto"/>
                  <w:bottom w:val="single" w:sz="4" w:space="0" w:color="auto"/>
                  <w:right w:val="single" w:sz="4" w:space="0" w:color="auto"/>
                </w:tcBorders>
              </w:tcPr>
              <w:p w14:paraId="3BFFF5E1" w14:textId="77777777" w:rsidR="00FB3362" w:rsidRPr="00DC23EF" w:rsidRDefault="00FB3362" w:rsidP="00DC23EF">
                <w:pPr>
                  <w:jc w:val="center"/>
                  <w:cnfStyle w:val="000000100000" w:firstRow="0" w:lastRow="0" w:firstColumn="0" w:lastColumn="0" w:oddVBand="0" w:evenVBand="0" w:oddHBand="1" w:evenHBand="0" w:firstRowFirstColumn="0" w:firstRowLastColumn="0" w:lastRowFirstColumn="0" w:lastRowLastColumn="0"/>
                </w:pPr>
              </w:p>
            </w:tc>
            <w:tc>
              <w:tcPr>
                <w:tcW w:w="742" w:type="pct"/>
                <w:tcBorders>
                  <w:top w:val="single" w:sz="4" w:space="0" w:color="auto"/>
                  <w:left w:val="single" w:sz="4" w:space="0" w:color="auto"/>
                  <w:bottom w:val="single" w:sz="4" w:space="0" w:color="auto"/>
                  <w:right w:val="single" w:sz="4" w:space="0" w:color="auto"/>
                </w:tcBorders>
              </w:tcPr>
              <w:p w14:paraId="658885EA" w14:textId="77777777" w:rsidR="00FB3362" w:rsidRPr="00DC23EF" w:rsidRDefault="00FB3362" w:rsidP="00DC23EF">
                <w:pPr>
                  <w:jc w:val="center"/>
                  <w:cnfStyle w:val="000000100000" w:firstRow="0" w:lastRow="0" w:firstColumn="0" w:lastColumn="0" w:oddVBand="0" w:evenVBand="0" w:oddHBand="1" w:evenHBand="0" w:firstRowFirstColumn="0" w:firstRowLastColumn="0" w:lastRowFirstColumn="0" w:lastRowLastColumn="0"/>
                </w:pPr>
              </w:p>
            </w:tc>
            <w:tc>
              <w:tcPr>
                <w:tcW w:w="377" w:type="pct"/>
                <w:tcBorders>
                  <w:top w:val="single" w:sz="4" w:space="0" w:color="auto"/>
                  <w:left w:val="single" w:sz="4" w:space="0" w:color="auto"/>
                  <w:bottom w:val="single" w:sz="4" w:space="0" w:color="auto"/>
                  <w:right w:val="single" w:sz="4" w:space="0" w:color="auto"/>
                </w:tcBorders>
              </w:tcPr>
              <w:p w14:paraId="41863F4B" w14:textId="77777777" w:rsidR="00FB3362" w:rsidRPr="00DC23EF" w:rsidRDefault="00FB3362" w:rsidP="00DC23EF">
                <w:pPr>
                  <w:jc w:val="center"/>
                  <w:cnfStyle w:val="000000100000" w:firstRow="0" w:lastRow="0" w:firstColumn="0" w:lastColumn="0" w:oddVBand="0" w:evenVBand="0" w:oddHBand="1" w:evenHBand="0" w:firstRowFirstColumn="0" w:firstRowLastColumn="0" w:lastRowFirstColumn="0" w:lastRowLastColumn="0"/>
                </w:pPr>
              </w:p>
            </w:tc>
            <w:tc>
              <w:tcPr>
                <w:tcW w:w="521" w:type="pct"/>
                <w:tcBorders>
                  <w:top w:val="single" w:sz="4" w:space="0" w:color="auto"/>
                  <w:left w:val="single" w:sz="4" w:space="0" w:color="auto"/>
                  <w:bottom w:val="single" w:sz="4" w:space="0" w:color="auto"/>
                  <w:right w:val="single" w:sz="4" w:space="0" w:color="auto"/>
                </w:tcBorders>
              </w:tcPr>
              <w:p w14:paraId="64BE6170" w14:textId="77777777" w:rsidR="00FB3362" w:rsidRPr="00DC23EF" w:rsidRDefault="00FB3362" w:rsidP="00DC23EF">
                <w:pPr>
                  <w:jc w:val="center"/>
                  <w:cnfStyle w:val="000000100000" w:firstRow="0" w:lastRow="0" w:firstColumn="0" w:lastColumn="0" w:oddVBand="0" w:evenVBand="0" w:oddHBand="1" w:evenHBand="0" w:firstRowFirstColumn="0" w:firstRowLastColumn="0" w:lastRowFirstColumn="0" w:lastRowLastColumn="0"/>
                </w:pPr>
              </w:p>
            </w:tc>
            <w:tc>
              <w:tcPr>
                <w:tcW w:w="456" w:type="pct"/>
                <w:tcBorders>
                  <w:top w:val="single" w:sz="4" w:space="0" w:color="auto"/>
                  <w:left w:val="single" w:sz="4" w:space="0" w:color="auto"/>
                  <w:bottom w:val="single" w:sz="4" w:space="0" w:color="auto"/>
                  <w:right w:val="single" w:sz="4" w:space="0" w:color="auto"/>
                </w:tcBorders>
              </w:tcPr>
              <w:p w14:paraId="7835CE34" w14:textId="72AEC841" w:rsidR="00FB3362" w:rsidRPr="00DC23EF" w:rsidRDefault="69C2903C" w:rsidP="00DC23EF">
                <w:pPr>
                  <w:jc w:val="center"/>
                  <w:cnfStyle w:val="000000100000" w:firstRow="0" w:lastRow="0" w:firstColumn="0" w:lastColumn="0" w:oddVBand="0" w:evenVBand="0" w:oddHBand="1" w:evenHBand="0" w:firstRowFirstColumn="0" w:firstRowLastColumn="0" w:lastRowFirstColumn="0" w:lastRowLastColumn="0"/>
                </w:pPr>
                <w:r w:rsidRPr="65E48AA1">
                  <w:rPr>
                    <w:rFonts w:ascii="Forte" w:hAnsi="Forte"/>
                  </w:rPr>
                  <w:t>X</w:t>
                </w:r>
              </w:p>
            </w:tc>
            <w:tc>
              <w:tcPr>
                <w:tcW w:w="504" w:type="pct"/>
                <w:tcBorders>
                  <w:top w:val="single" w:sz="4" w:space="0" w:color="auto"/>
                  <w:left w:val="single" w:sz="4" w:space="0" w:color="auto"/>
                  <w:bottom w:val="single" w:sz="4" w:space="0" w:color="auto"/>
                  <w:right w:val="single" w:sz="4" w:space="0" w:color="auto"/>
                </w:tcBorders>
              </w:tcPr>
              <w:p w14:paraId="3B84C032" w14:textId="7A606117" w:rsidR="00FB3362" w:rsidRPr="00DC23EF" w:rsidRDefault="1684D12D" w:rsidP="201DD4EE">
                <w:pPr>
                  <w:spacing w:line="259"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201DD4EE">
                  <w:rPr>
                    <w:rFonts w:ascii="Forte" w:eastAsia="Forte" w:hAnsi="Forte" w:cs="Forte"/>
                    <w:color w:val="000000" w:themeColor="text1"/>
                  </w:rPr>
                  <w:t>X</w:t>
                </w:r>
              </w:p>
              <w:p w14:paraId="002E4A0D" w14:textId="4172E5F6" w:rsidR="00FB3362" w:rsidRPr="00DC23EF" w:rsidRDefault="00FB3362" w:rsidP="00DC23EF">
                <w:pPr>
                  <w:jc w:val="center"/>
                  <w:cnfStyle w:val="000000100000" w:firstRow="0" w:lastRow="0" w:firstColumn="0" w:lastColumn="0" w:oddVBand="0" w:evenVBand="0" w:oddHBand="1" w:evenHBand="0" w:firstRowFirstColumn="0" w:firstRowLastColumn="0" w:lastRowFirstColumn="0" w:lastRowLastColumn="0"/>
                </w:pPr>
              </w:p>
            </w:tc>
            <w:tc>
              <w:tcPr>
                <w:tcW w:w="553" w:type="pct"/>
                <w:tcBorders>
                  <w:top w:val="single" w:sz="4" w:space="0" w:color="auto"/>
                  <w:left w:val="single" w:sz="4" w:space="0" w:color="auto"/>
                  <w:bottom w:val="single" w:sz="4" w:space="0" w:color="auto"/>
                  <w:right w:val="single" w:sz="4" w:space="0" w:color="auto"/>
                </w:tcBorders>
              </w:tcPr>
              <w:p w14:paraId="07D10845" w14:textId="1EFAAD36" w:rsidR="47400B78" w:rsidRDefault="47400B78" w:rsidP="47400B78">
                <w:pPr>
                  <w:jc w:val="center"/>
                  <w:cnfStyle w:val="000000100000" w:firstRow="0" w:lastRow="0" w:firstColumn="0" w:lastColumn="0" w:oddVBand="0" w:evenVBand="0" w:oddHBand="1" w:evenHBand="0" w:firstRowFirstColumn="0" w:firstRowLastColumn="0" w:lastRowFirstColumn="0" w:lastRowLastColumn="0"/>
                </w:pPr>
              </w:p>
            </w:tc>
            <w:tc>
              <w:tcPr>
                <w:tcW w:w="539" w:type="pct"/>
                <w:tcBorders>
                  <w:top w:val="single" w:sz="4" w:space="0" w:color="auto"/>
                  <w:left w:val="single" w:sz="4" w:space="0" w:color="auto"/>
                  <w:bottom w:val="single" w:sz="4" w:space="0" w:color="auto"/>
                  <w:right w:val="single" w:sz="4" w:space="0" w:color="auto"/>
                </w:tcBorders>
              </w:tcPr>
              <w:p w14:paraId="6267E68B" w14:textId="77777777" w:rsidR="00FB3362" w:rsidRPr="00DC23EF" w:rsidRDefault="00FB3362" w:rsidP="00DC23EF">
                <w:pPr>
                  <w:jc w:val="center"/>
                  <w:cnfStyle w:val="000000100000" w:firstRow="0" w:lastRow="0" w:firstColumn="0" w:lastColumn="0" w:oddVBand="0" w:evenVBand="0" w:oddHBand="1" w:evenHBand="0" w:firstRowFirstColumn="0" w:firstRowLastColumn="0" w:lastRowFirstColumn="0" w:lastRowLastColumn="0"/>
                </w:pPr>
              </w:p>
            </w:tc>
          </w:tr>
          <w:tr w:rsidR="00D8439A" w14:paraId="50BC1FAB" w14:textId="162A6117" w:rsidTr="00D8439A">
            <w:trPr>
              <w:trHeight w:val="300"/>
            </w:trPr>
            <w:tc>
              <w:tcPr>
                <w:cnfStyle w:val="001000000000" w:firstRow="0" w:lastRow="0" w:firstColumn="1" w:lastColumn="0" w:oddVBand="0" w:evenVBand="0" w:oddHBand="0" w:evenHBand="0" w:firstRowFirstColumn="0" w:firstRowLastColumn="0" w:lastRowFirstColumn="0" w:lastRowLastColumn="0"/>
                <w:tcW w:w="634" w:type="pct"/>
              </w:tcPr>
              <w:p w14:paraId="16F6C63A" w14:textId="68B766E5" w:rsidR="00FB3362" w:rsidRPr="00D8439A" w:rsidRDefault="00FB3362" w:rsidP="00654AD3">
                <w:pPr>
                  <w:rPr>
                    <w:b w:val="0"/>
                    <w:bCs w:val="0"/>
                    <w:sz w:val="20"/>
                    <w:szCs w:val="20"/>
                  </w:rPr>
                </w:pPr>
                <w:r w:rsidRPr="00D8439A">
                  <w:rPr>
                    <w:b w:val="0"/>
                    <w:bCs w:val="0"/>
                    <w:sz w:val="20"/>
                    <w:szCs w:val="20"/>
                  </w:rPr>
                  <w:t>Hugo Roberto Pulido Pensado</w:t>
                </w:r>
              </w:p>
            </w:tc>
            <w:tc>
              <w:tcPr>
                <w:tcW w:w="347" w:type="pct"/>
                <w:tcBorders>
                  <w:top w:val="single" w:sz="4" w:space="0" w:color="auto"/>
                  <w:bottom w:val="single" w:sz="4" w:space="0" w:color="auto"/>
                  <w:right w:val="single" w:sz="4" w:space="0" w:color="auto"/>
                </w:tcBorders>
              </w:tcPr>
              <w:p w14:paraId="141F582B" w14:textId="77777777" w:rsidR="00FB3362" w:rsidRPr="00DC23EF" w:rsidRDefault="00FB3362" w:rsidP="00DC23EF">
                <w:pPr>
                  <w:jc w:val="center"/>
                  <w:cnfStyle w:val="000000000000" w:firstRow="0" w:lastRow="0" w:firstColumn="0" w:lastColumn="0" w:oddVBand="0" w:evenVBand="0" w:oddHBand="0" w:evenHBand="0" w:firstRowFirstColumn="0" w:firstRowLastColumn="0" w:lastRowFirstColumn="0" w:lastRowLastColumn="0"/>
                </w:pPr>
              </w:p>
            </w:tc>
            <w:tc>
              <w:tcPr>
                <w:tcW w:w="326" w:type="pct"/>
                <w:tcBorders>
                  <w:top w:val="single" w:sz="4" w:space="0" w:color="auto"/>
                  <w:left w:val="single" w:sz="4" w:space="0" w:color="auto"/>
                  <w:bottom w:val="single" w:sz="4" w:space="0" w:color="auto"/>
                  <w:right w:val="single" w:sz="4" w:space="0" w:color="auto"/>
                </w:tcBorders>
              </w:tcPr>
              <w:p w14:paraId="666FA181" w14:textId="3A834EA1" w:rsidR="004A2024" w:rsidRPr="00DC23EF" w:rsidRDefault="1F394F34" w:rsidP="00DC23EF">
                <w:pPr>
                  <w:jc w:val="center"/>
                  <w:cnfStyle w:val="000000000000" w:firstRow="0" w:lastRow="0" w:firstColumn="0" w:lastColumn="0" w:oddVBand="0" w:evenVBand="0" w:oddHBand="0" w:evenHBand="0" w:firstRowFirstColumn="0" w:firstRowLastColumn="0" w:lastRowFirstColumn="0" w:lastRowLastColumn="0"/>
                </w:pPr>
                <w:r w:rsidRPr="53048BA6">
                  <w:rPr>
                    <w:rFonts w:ascii="Forte" w:hAnsi="Forte"/>
                  </w:rPr>
                  <w:t>X</w:t>
                </w:r>
              </w:p>
              <w:p w14:paraId="11862CD6" w14:textId="4D185219" w:rsidR="00FB3362" w:rsidRPr="00DC23EF" w:rsidRDefault="00FB3362" w:rsidP="00DC23EF">
                <w:pPr>
                  <w:jc w:val="center"/>
                  <w:cnfStyle w:val="000000000000" w:firstRow="0" w:lastRow="0" w:firstColumn="0" w:lastColumn="0" w:oddVBand="0" w:evenVBand="0" w:oddHBand="0" w:evenHBand="0" w:firstRowFirstColumn="0" w:firstRowLastColumn="0" w:lastRowFirstColumn="0" w:lastRowLastColumn="0"/>
                </w:pPr>
              </w:p>
            </w:tc>
            <w:tc>
              <w:tcPr>
                <w:tcW w:w="742" w:type="pct"/>
                <w:tcBorders>
                  <w:top w:val="single" w:sz="4" w:space="0" w:color="auto"/>
                  <w:left w:val="single" w:sz="4" w:space="0" w:color="auto"/>
                  <w:bottom w:val="single" w:sz="4" w:space="0" w:color="auto"/>
                  <w:right w:val="single" w:sz="4" w:space="0" w:color="auto"/>
                </w:tcBorders>
              </w:tcPr>
              <w:p w14:paraId="6372BE98" w14:textId="77777777" w:rsidR="00FB3362" w:rsidRPr="00DC23EF" w:rsidRDefault="00FB3362" w:rsidP="00DC23EF">
                <w:pPr>
                  <w:jc w:val="center"/>
                  <w:cnfStyle w:val="000000000000" w:firstRow="0" w:lastRow="0" w:firstColumn="0" w:lastColumn="0" w:oddVBand="0" w:evenVBand="0" w:oddHBand="0" w:evenHBand="0" w:firstRowFirstColumn="0" w:firstRowLastColumn="0" w:lastRowFirstColumn="0" w:lastRowLastColumn="0"/>
                </w:pPr>
              </w:p>
            </w:tc>
            <w:tc>
              <w:tcPr>
                <w:tcW w:w="377" w:type="pct"/>
                <w:tcBorders>
                  <w:top w:val="single" w:sz="4" w:space="0" w:color="auto"/>
                  <w:left w:val="single" w:sz="4" w:space="0" w:color="auto"/>
                  <w:bottom w:val="single" w:sz="4" w:space="0" w:color="auto"/>
                  <w:right w:val="single" w:sz="4" w:space="0" w:color="auto"/>
                </w:tcBorders>
              </w:tcPr>
              <w:p w14:paraId="4406B78B" w14:textId="77777777" w:rsidR="00FB3362" w:rsidRPr="00DC23EF" w:rsidRDefault="00FB3362" w:rsidP="00DC23EF">
                <w:pPr>
                  <w:jc w:val="center"/>
                  <w:cnfStyle w:val="000000000000" w:firstRow="0" w:lastRow="0" w:firstColumn="0" w:lastColumn="0" w:oddVBand="0" w:evenVBand="0" w:oddHBand="0" w:evenHBand="0" w:firstRowFirstColumn="0" w:firstRowLastColumn="0" w:lastRowFirstColumn="0" w:lastRowLastColumn="0"/>
                </w:pPr>
              </w:p>
            </w:tc>
            <w:tc>
              <w:tcPr>
                <w:tcW w:w="521" w:type="pct"/>
                <w:tcBorders>
                  <w:top w:val="single" w:sz="4" w:space="0" w:color="auto"/>
                  <w:left w:val="single" w:sz="4" w:space="0" w:color="auto"/>
                  <w:bottom w:val="single" w:sz="4" w:space="0" w:color="auto"/>
                  <w:right w:val="single" w:sz="4" w:space="0" w:color="auto"/>
                </w:tcBorders>
              </w:tcPr>
              <w:p w14:paraId="446B10B8" w14:textId="77777777" w:rsidR="00FB3362" w:rsidRPr="00DC23EF" w:rsidRDefault="00FB3362" w:rsidP="00DC23EF">
                <w:pPr>
                  <w:jc w:val="center"/>
                  <w:cnfStyle w:val="000000000000" w:firstRow="0" w:lastRow="0" w:firstColumn="0" w:lastColumn="0" w:oddVBand="0" w:evenVBand="0" w:oddHBand="0" w:evenHBand="0" w:firstRowFirstColumn="0" w:firstRowLastColumn="0" w:lastRowFirstColumn="0" w:lastRowLastColumn="0"/>
                </w:pPr>
              </w:p>
            </w:tc>
            <w:tc>
              <w:tcPr>
                <w:tcW w:w="456" w:type="pct"/>
                <w:tcBorders>
                  <w:top w:val="single" w:sz="4" w:space="0" w:color="auto"/>
                  <w:left w:val="single" w:sz="4" w:space="0" w:color="auto"/>
                  <w:bottom w:val="single" w:sz="4" w:space="0" w:color="auto"/>
                  <w:right w:val="single" w:sz="4" w:space="0" w:color="auto"/>
                </w:tcBorders>
              </w:tcPr>
              <w:p w14:paraId="22DB35AE" w14:textId="77777777" w:rsidR="00FB3362" w:rsidRPr="00DC23EF" w:rsidRDefault="00FB3362" w:rsidP="00DC23EF">
                <w:pPr>
                  <w:jc w:val="center"/>
                  <w:cnfStyle w:val="000000000000" w:firstRow="0" w:lastRow="0" w:firstColumn="0" w:lastColumn="0" w:oddVBand="0" w:evenVBand="0" w:oddHBand="0" w:evenHBand="0" w:firstRowFirstColumn="0" w:firstRowLastColumn="0" w:lastRowFirstColumn="0" w:lastRowLastColumn="0"/>
                </w:pPr>
              </w:p>
            </w:tc>
            <w:tc>
              <w:tcPr>
                <w:tcW w:w="504" w:type="pct"/>
                <w:tcBorders>
                  <w:top w:val="single" w:sz="4" w:space="0" w:color="auto"/>
                  <w:left w:val="single" w:sz="4" w:space="0" w:color="auto"/>
                  <w:bottom w:val="single" w:sz="4" w:space="0" w:color="auto"/>
                  <w:right w:val="single" w:sz="4" w:space="0" w:color="auto"/>
                </w:tcBorders>
              </w:tcPr>
              <w:p w14:paraId="53A8E276" w14:textId="67E59F46" w:rsidR="00FB3362" w:rsidRPr="00DC23EF" w:rsidRDefault="00FB3362" w:rsidP="00DC23EF">
                <w:pPr>
                  <w:jc w:val="center"/>
                  <w:cnfStyle w:val="000000000000" w:firstRow="0" w:lastRow="0" w:firstColumn="0" w:lastColumn="0" w:oddVBand="0" w:evenVBand="0" w:oddHBand="0" w:evenHBand="0" w:firstRowFirstColumn="0" w:firstRowLastColumn="0" w:lastRowFirstColumn="0" w:lastRowLastColumn="0"/>
                  <w:rPr>
                    <w:rFonts w:ascii="Forte" w:hAnsi="Forte"/>
                  </w:rPr>
                </w:pPr>
              </w:p>
            </w:tc>
            <w:tc>
              <w:tcPr>
                <w:tcW w:w="553" w:type="pct"/>
                <w:tcBorders>
                  <w:top w:val="single" w:sz="4" w:space="0" w:color="auto"/>
                  <w:left w:val="single" w:sz="4" w:space="0" w:color="auto"/>
                  <w:bottom w:val="single" w:sz="4" w:space="0" w:color="auto"/>
                  <w:right w:val="single" w:sz="4" w:space="0" w:color="auto"/>
                </w:tcBorders>
              </w:tcPr>
              <w:p w14:paraId="578DA2F3" w14:textId="45B1B009" w:rsidR="55E8FCBC" w:rsidRDefault="55E8FCBC" w:rsidP="6A81AFF6">
                <w:pPr>
                  <w:jc w:val="center"/>
                  <w:cnfStyle w:val="000000000000" w:firstRow="0" w:lastRow="0" w:firstColumn="0" w:lastColumn="0" w:oddVBand="0" w:evenVBand="0" w:oddHBand="0" w:evenHBand="0" w:firstRowFirstColumn="0" w:firstRowLastColumn="0" w:lastRowFirstColumn="0" w:lastRowLastColumn="0"/>
                </w:pPr>
                <w:r w:rsidRPr="6A81AFF6">
                  <w:rPr>
                    <w:rFonts w:ascii="Forte" w:hAnsi="Forte"/>
                  </w:rPr>
                  <w:t>X</w:t>
                </w:r>
              </w:p>
              <w:p w14:paraId="44D5811E" w14:textId="7D5B9CD5" w:rsidR="47400B78" w:rsidRDefault="47400B78" w:rsidP="47400B78">
                <w:pPr>
                  <w:jc w:val="center"/>
                  <w:cnfStyle w:val="000000000000" w:firstRow="0" w:lastRow="0" w:firstColumn="0" w:lastColumn="0" w:oddVBand="0" w:evenVBand="0" w:oddHBand="0" w:evenHBand="0" w:firstRowFirstColumn="0" w:firstRowLastColumn="0" w:lastRowFirstColumn="0" w:lastRowLastColumn="0"/>
                  <w:rPr>
                    <w:rFonts w:ascii="Forte" w:hAnsi="Forte"/>
                  </w:rPr>
                </w:pPr>
              </w:p>
            </w:tc>
            <w:tc>
              <w:tcPr>
                <w:tcW w:w="539" w:type="pct"/>
                <w:tcBorders>
                  <w:top w:val="single" w:sz="4" w:space="0" w:color="auto"/>
                  <w:left w:val="single" w:sz="4" w:space="0" w:color="auto"/>
                  <w:bottom w:val="single" w:sz="4" w:space="0" w:color="auto"/>
                  <w:right w:val="single" w:sz="4" w:space="0" w:color="auto"/>
                </w:tcBorders>
              </w:tcPr>
              <w:p w14:paraId="72DB5BB6" w14:textId="77777777" w:rsidR="00FB3362" w:rsidRPr="00DC23EF" w:rsidRDefault="00FB3362" w:rsidP="00DC23EF">
                <w:pPr>
                  <w:jc w:val="center"/>
                  <w:cnfStyle w:val="000000000000" w:firstRow="0" w:lastRow="0" w:firstColumn="0" w:lastColumn="0" w:oddVBand="0" w:evenVBand="0" w:oddHBand="0" w:evenHBand="0" w:firstRowFirstColumn="0" w:firstRowLastColumn="0" w:lastRowFirstColumn="0" w:lastRowLastColumn="0"/>
                </w:pPr>
              </w:p>
            </w:tc>
          </w:tr>
          <w:tr w:rsidR="00D8439A" w14:paraId="6C021DB7" w14:textId="31ECAE5F" w:rsidTr="00D8439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34" w:type="pct"/>
              </w:tcPr>
              <w:p w14:paraId="5C17CA98" w14:textId="5EF35DE5" w:rsidR="00FB3362" w:rsidRPr="00D8439A" w:rsidRDefault="00FB3362" w:rsidP="00654AD3">
                <w:pPr>
                  <w:rPr>
                    <w:b w:val="0"/>
                    <w:bCs w:val="0"/>
                    <w:sz w:val="20"/>
                    <w:szCs w:val="20"/>
                  </w:rPr>
                </w:pPr>
                <w:r w:rsidRPr="00D8439A">
                  <w:rPr>
                    <w:b w:val="0"/>
                    <w:bCs w:val="0"/>
                    <w:sz w:val="20"/>
                    <w:szCs w:val="20"/>
                  </w:rPr>
                  <w:t>Miguel Olamendi Alonso</w:t>
                </w:r>
              </w:p>
            </w:tc>
            <w:tc>
              <w:tcPr>
                <w:tcW w:w="347" w:type="pct"/>
                <w:tcBorders>
                  <w:top w:val="single" w:sz="4" w:space="0" w:color="auto"/>
                  <w:bottom w:val="single" w:sz="4" w:space="0" w:color="auto"/>
                  <w:right w:val="single" w:sz="4" w:space="0" w:color="auto"/>
                </w:tcBorders>
              </w:tcPr>
              <w:p w14:paraId="17C42381" w14:textId="77777777" w:rsidR="00FB3362" w:rsidRPr="00DC23EF" w:rsidRDefault="00FB3362" w:rsidP="00DC23EF">
                <w:pPr>
                  <w:jc w:val="center"/>
                  <w:cnfStyle w:val="000000100000" w:firstRow="0" w:lastRow="0" w:firstColumn="0" w:lastColumn="0" w:oddVBand="0" w:evenVBand="0" w:oddHBand="1" w:evenHBand="0" w:firstRowFirstColumn="0" w:firstRowLastColumn="0" w:lastRowFirstColumn="0" w:lastRowLastColumn="0"/>
                </w:pPr>
              </w:p>
            </w:tc>
            <w:tc>
              <w:tcPr>
                <w:tcW w:w="326" w:type="pct"/>
                <w:tcBorders>
                  <w:top w:val="single" w:sz="4" w:space="0" w:color="auto"/>
                  <w:left w:val="single" w:sz="4" w:space="0" w:color="auto"/>
                  <w:bottom w:val="single" w:sz="4" w:space="0" w:color="auto"/>
                  <w:right w:val="single" w:sz="4" w:space="0" w:color="auto"/>
                </w:tcBorders>
              </w:tcPr>
              <w:p w14:paraId="5A92D01F" w14:textId="77777777" w:rsidR="00FB3362" w:rsidRPr="00DC23EF" w:rsidRDefault="00FB3362" w:rsidP="00DC23EF">
                <w:pPr>
                  <w:jc w:val="center"/>
                  <w:cnfStyle w:val="000000100000" w:firstRow="0" w:lastRow="0" w:firstColumn="0" w:lastColumn="0" w:oddVBand="0" w:evenVBand="0" w:oddHBand="1" w:evenHBand="0" w:firstRowFirstColumn="0" w:firstRowLastColumn="0" w:lastRowFirstColumn="0" w:lastRowLastColumn="0"/>
                </w:pPr>
              </w:p>
            </w:tc>
            <w:tc>
              <w:tcPr>
                <w:tcW w:w="742" w:type="pct"/>
                <w:tcBorders>
                  <w:top w:val="single" w:sz="4" w:space="0" w:color="auto"/>
                  <w:left w:val="single" w:sz="4" w:space="0" w:color="auto"/>
                  <w:bottom w:val="single" w:sz="4" w:space="0" w:color="auto"/>
                  <w:right w:val="single" w:sz="4" w:space="0" w:color="auto"/>
                </w:tcBorders>
              </w:tcPr>
              <w:p w14:paraId="4D47214F" w14:textId="77777777" w:rsidR="00FB3362" w:rsidRPr="00DC23EF" w:rsidRDefault="00FB3362" w:rsidP="00DC23EF">
                <w:pPr>
                  <w:jc w:val="center"/>
                  <w:cnfStyle w:val="000000100000" w:firstRow="0" w:lastRow="0" w:firstColumn="0" w:lastColumn="0" w:oddVBand="0" w:evenVBand="0" w:oddHBand="1" w:evenHBand="0" w:firstRowFirstColumn="0" w:firstRowLastColumn="0" w:lastRowFirstColumn="0" w:lastRowLastColumn="0"/>
                </w:pPr>
              </w:p>
            </w:tc>
            <w:tc>
              <w:tcPr>
                <w:tcW w:w="377" w:type="pct"/>
                <w:tcBorders>
                  <w:top w:val="single" w:sz="4" w:space="0" w:color="auto"/>
                  <w:left w:val="single" w:sz="4" w:space="0" w:color="auto"/>
                  <w:bottom w:val="single" w:sz="4" w:space="0" w:color="auto"/>
                  <w:right w:val="single" w:sz="4" w:space="0" w:color="auto"/>
                </w:tcBorders>
              </w:tcPr>
              <w:p w14:paraId="3CD5AAB1" w14:textId="77777777" w:rsidR="00FB3362" w:rsidRPr="00DC23EF" w:rsidRDefault="00FB3362" w:rsidP="00DC23EF">
                <w:pPr>
                  <w:jc w:val="center"/>
                  <w:cnfStyle w:val="000000100000" w:firstRow="0" w:lastRow="0" w:firstColumn="0" w:lastColumn="0" w:oddVBand="0" w:evenVBand="0" w:oddHBand="1" w:evenHBand="0" w:firstRowFirstColumn="0" w:firstRowLastColumn="0" w:lastRowFirstColumn="0" w:lastRowLastColumn="0"/>
                </w:pPr>
              </w:p>
            </w:tc>
            <w:tc>
              <w:tcPr>
                <w:tcW w:w="521" w:type="pct"/>
                <w:tcBorders>
                  <w:top w:val="single" w:sz="4" w:space="0" w:color="auto"/>
                  <w:left w:val="single" w:sz="4" w:space="0" w:color="auto"/>
                  <w:bottom w:val="single" w:sz="4" w:space="0" w:color="auto"/>
                  <w:right w:val="single" w:sz="4" w:space="0" w:color="auto"/>
                </w:tcBorders>
              </w:tcPr>
              <w:p w14:paraId="2DB67278" w14:textId="7FDF093A" w:rsidR="00FB3362" w:rsidRPr="00DC23EF" w:rsidRDefault="3DFD0C8E" w:rsidP="00DC23EF">
                <w:pPr>
                  <w:jc w:val="center"/>
                  <w:cnfStyle w:val="000000100000" w:firstRow="0" w:lastRow="0" w:firstColumn="0" w:lastColumn="0" w:oddVBand="0" w:evenVBand="0" w:oddHBand="1" w:evenHBand="0" w:firstRowFirstColumn="0" w:firstRowLastColumn="0" w:lastRowFirstColumn="0" w:lastRowLastColumn="0"/>
                </w:pPr>
                <w:r w:rsidRPr="37CD6195">
                  <w:rPr>
                    <w:rFonts w:ascii="Forte" w:hAnsi="Forte"/>
                  </w:rPr>
                  <w:t>X</w:t>
                </w:r>
              </w:p>
            </w:tc>
            <w:tc>
              <w:tcPr>
                <w:tcW w:w="456" w:type="pct"/>
                <w:tcBorders>
                  <w:top w:val="single" w:sz="4" w:space="0" w:color="auto"/>
                  <w:left w:val="single" w:sz="4" w:space="0" w:color="auto"/>
                  <w:bottom w:val="single" w:sz="4" w:space="0" w:color="auto"/>
                  <w:right w:val="single" w:sz="4" w:space="0" w:color="auto"/>
                </w:tcBorders>
              </w:tcPr>
              <w:p w14:paraId="79A3A3B7" w14:textId="77777777" w:rsidR="00FB3362" w:rsidRPr="00DC23EF" w:rsidRDefault="00FB3362" w:rsidP="00DC23EF">
                <w:pPr>
                  <w:jc w:val="center"/>
                  <w:cnfStyle w:val="000000100000" w:firstRow="0" w:lastRow="0" w:firstColumn="0" w:lastColumn="0" w:oddVBand="0" w:evenVBand="0" w:oddHBand="1" w:evenHBand="0" w:firstRowFirstColumn="0" w:firstRowLastColumn="0" w:lastRowFirstColumn="0" w:lastRowLastColumn="0"/>
                </w:pPr>
              </w:p>
            </w:tc>
            <w:tc>
              <w:tcPr>
                <w:tcW w:w="504" w:type="pct"/>
                <w:tcBorders>
                  <w:top w:val="single" w:sz="4" w:space="0" w:color="auto"/>
                  <w:left w:val="single" w:sz="4" w:space="0" w:color="auto"/>
                  <w:bottom w:val="single" w:sz="4" w:space="0" w:color="auto"/>
                  <w:right w:val="single" w:sz="4" w:space="0" w:color="auto"/>
                </w:tcBorders>
              </w:tcPr>
              <w:p w14:paraId="6732C84E" w14:textId="77777777" w:rsidR="00FB3362" w:rsidRPr="00DC23EF" w:rsidRDefault="00FB3362" w:rsidP="00DC23EF">
                <w:pPr>
                  <w:jc w:val="center"/>
                  <w:cnfStyle w:val="000000100000" w:firstRow="0" w:lastRow="0" w:firstColumn="0" w:lastColumn="0" w:oddVBand="0" w:evenVBand="0" w:oddHBand="1" w:evenHBand="0" w:firstRowFirstColumn="0" w:firstRowLastColumn="0" w:lastRowFirstColumn="0" w:lastRowLastColumn="0"/>
                </w:pPr>
              </w:p>
            </w:tc>
            <w:tc>
              <w:tcPr>
                <w:tcW w:w="553" w:type="pct"/>
                <w:tcBorders>
                  <w:top w:val="single" w:sz="4" w:space="0" w:color="auto"/>
                  <w:left w:val="single" w:sz="4" w:space="0" w:color="auto"/>
                  <w:bottom w:val="single" w:sz="4" w:space="0" w:color="auto"/>
                  <w:right w:val="single" w:sz="4" w:space="0" w:color="auto"/>
                </w:tcBorders>
              </w:tcPr>
              <w:p w14:paraId="780E5696" w14:textId="43C65D6B" w:rsidR="47400B78" w:rsidRDefault="47400B78" w:rsidP="47400B78">
                <w:pPr>
                  <w:jc w:val="center"/>
                  <w:cnfStyle w:val="000000100000" w:firstRow="0" w:lastRow="0" w:firstColumn="0" w:lastColumn="0" w:oddVBand="0" w:evenVBand="0" w:oddHBand="1" w:evenHBand="0" w:firstRowFirstColumn="0" w:firstRowLastColumn="0" w:lastRowFirstColumn="0" w:lastRowLastColumn="0"/>
                </w:pPr>
              </w:p>
            </w:tc>
            <w:tc>
              <w:tcPr>
                <w:tcW w:w="539" w:type="pct"/>
                <w:tcBorders>
                  <w:top w:val="single" w:sz="4" w:space="0" w:color="auto"/>
                  <w:left w:val="single" w:sz="4" w:space="0" w:color="auto"/>
                  <w:bottom w:val="single" w:sz="4" w:space="0" w:color="auto"/>
                  <w:right w:val="single" w:sz="4" w:space="0" w:color="auto"/>
                </w:tcBorders>
              </w:tcPr>
              <w:p w14:paraId="459BA0D9" w14:textId="4EEAE97F" w:rsidR="004A2024" w:rsidRPr="00DC23EF" w:rsidRDefault="3DFD0C8E" w:rsidP="00DC23EF">
                <w:pPr>
                  <w:jc w:val="center"/>
                  <w:cnfStyle w:val="000000100000" w:firstRow="0" w:lastRow="0" w:firstColumn="0" w:lastColumn="0" w:oddVBand="0" w:evenVBand="0" w:oddHBand="1" w:evenHBand="0" w:firstRowFirstColumn="0" w:firstRowLastColumn="0" w:lastRowFirstColumn="0" w:lastRowLastColumn="0"/>
                </w:pPr>
                <w:r w:rsidRPr="37CD6195">
                  <w:rPr>
                    <w:rFonts w:ascii="Forte" w:hAnsi="Forte"/>
                  </w:rPr>
                  <w:t>X</w:t>
                </w:r>
              </w:p>
              <w:p w14:paraId="5FEA2F94" w14:textId="79BFF0D0" w:rsidR="00FB3362" w:rsidRPr="00DC23EF" w:rsidRDefault="00FB3362" w:rsidP="00DC23EF">
                <w:pPr>
                  <w:jc w:val="center"/>
                  <w:cnfStyle w:val="000000100000" w:firstRow="0" w:lastRow="0" w:firstColumn="0" w:lastColumn="0" w:oddVBand="0" w:evenVBand="0" w:oddHBand="1" w:evenHBand="0" w:firstRowFirstColumn="0" w:firstRowLastColumn="0" w:lastRowFirstColumn="0" w:lastRowLastColumn="0"/>
                </w:pPr>
              </w:p>
            </w:tc>
          </w:tr>
          <w:tr w:rsidR="00D8439A" w14:paraId="7CCD6504" w14:textId="751CBB7E" w:rsidTr="00D8439A">
            <w:trPr>
              <w:trHeight w:val="300"/>
            </w:trPr>
            <w:tc>
              <w:tcPr>
                <w:cnfStyle w:val="001000000000" w:firstRow="0" w:lastRow="0" w:firstColumn="1" w:lastColumn="0" w:oddVBand="0" w:evenVBand="0" w:oddHBand="0" w:evenHBand="0" w:firstRowFirstColumn="0" w:firstRowLastColumn="0" w:lastRowFirstColumn="0" w:lastRowLastColumn="0"/>
                <w:tcW w:w="634" w:type="pct"/>
              </w:tcPr>
              <w:p w14:paraId="4822ACAA" w14:textId="4CC79505" w:rsidR="00FB3362" w:rsidRPr="00D8439A" w:rsidRDefault="00FB3362" w:rsidP="009E4863">
                <w:pPr>
                  <w:spacing w:after="160" w:line="259" w:lineRule="auto"/>
                  <w:rPr>
                    <w:b w:val="0"/>
                    <w:bCs w:val="0"/>
                    <w:sz w:val="20"/>
                    <w:szCs w:val="20"/>
                  </w:rPr>
                </w:pPr>
                <w:r w:rsidRPr="00D8439A">
                  <w:rPr>
                    <w:b w:val="0"/>
                    <w:bCs w:val="0"/>
                    <w:sz w:val="20"/>
                    <w:szCs w:val="20"/>
                  </w:rPr>
                  <w:t>Carlos Sánchez Rodríguez</w:t>
                </w:r>
              </w:p>
            </w:tc>
            <w:tc>
              <w:tcPr>
                <w:tcW w:w="347" w:type="pct"/>
                <w:tcBorders>
                  <w:top w:val="single" w:sz="4" w:space="0" w:color="auto"/>
                  <w:right w:val="single" w:sz="4" w:space="0" w:color="auto"/>
                </w:tcBorders>
              </w:tcPr>
              <w:p w14:paraId="7546DB48" w14:textId="77777777" w:rsidR="00FB3362" w:rsidRPr="00DC23EF" w:rsidRDefault="00FB3362" w:rsidP="00DC23EF">
                <w:pPr>
                  <w:jc w:val="center"/>
                  <w:cnfStyle w:val="000000000000" w:firstRow="0" w:lastRow="0" w:firstColumn="0" w:lastColumn="0" w:oddVBand="0" w:evenVBand="0" w:oddHBand="0" w:evenHBand="0" w:firstRowFirstColumn="0" w:firstRowLastColumn="0" w:lastRowFirstColumn="0" w:lastRowLastColumn="0"/>
                </w:pPr>
              </w:p>
            </w:tc>
            <w:tc>
              <w:tcPr>
                <w:tcW w:w="326" w:type="pct"/>
                <w:tcBorders>
                  <w:top w:val="single" w:sz="4" w:space="0" w:color="auto"/>
                  <w:left w:val="single" w:sz="4" w:space="0" w:color="auto"/>
                  <w:right w:val="single" w:sz="4" w:space="0" w:color="auto"/>
                </w:tcBorders>
              </w:tcPr>
              <w:p w14:paraId="3A575E14" w14:textId="77777777" w:rsidR="00FB3362" w:rsidRPr="00DC23EF" w:rsidRDefault="00FB3362" w:rsidP="00DC23EF">
                <w:pPr>
                  <w:jc w:val="center"/>
                  <w:cnfStyle w:val="000000000000" w:firstRow="0" w:lastRow="0" w:firstColumn="0" w:lastColumn="0" w:oddVBand="0" w:evenVBand="0" w:oddHBand="0" w:evenHBand="0" w:firstRowFirstColumn="0" w:firstRowLastColumn="0" w:lastRowFirstColumn="0" w:lastRowLastColumn="0"/>
                </w:pPr>
              </w:p>
            </w:tc>
            <w:tc>
              <w:tcPr>
                <w:tcW w:w="742" w:type="pct"/>
                <w:tcBorders>
                  <w:top w:val="single" w:sz="4" w:space="0" w:color="auto"/>
                  <w:left w:val="single" w:sz="4" w:space="0" w:color="auto"/>
                  <w:right w:val="single" w:sz="4" w:space="0" w:color="auto"/>
                </w:tcBorders>
              </w:tcPr>
              <w:p w14:paraId="44C10819" w14:textId="77777777" w:rsidR="00FB3362" w:rsidRPr="00DC23EF" w:rsidRDefault="00FB3362" w:rsidP="00DC23EF">
                <w:pPr>
                  <w:jc w:val="center"/>
                  <w:cnfStyle w:val="000000000000" w:firstRow="0" w:lastRow="0" w:firstColumn="0" w:lastColumn="0" w:oddVBand="0" w:evenVBand="0" w:oddHBand="0" w:evenHBand="0" w:firstRowFirstColumn="0" w:firstRowLastColumn="0" w:lastRowFirstColumn="0" w:lastRowLastColumn="0"/>
                </w:pPr>
              </w:p>
            </w:tc>
            <w:tc>
              <w:tcPr>
                <w:tcW w:w="377" w:type="pct"/>
                <w:tcBorders>
                  <w:top w:val="single" w:sz="4" w:space="0" w:color="auto"/>
                  <w:left w:val="single" w:sz="4" w:space="0" w:color="auto"/>
                  <w:right w:val="single" w:sz="4" w:space="0" w:color="auto"/>
                </w:tcBorders>
              </w:tcPr>
              <w:p w14:paraId="3C6070F6" w14:textId="67B1410B" w:rsidR="00FB3362" w:rsidRPr="00DC23EF" w:rsidRDefault="1CB40050" w:rsidP="00DC23EF">
                <w:pPr>
                  <w:jc w:val="center"/>
                  <w:cnfStyle w:val="000000000000" w:firstRow="0" w:lastRow="0" w:firstColumn="0" w:lastColumn="0" w:oddVBand="0" w:evenVBand="0" w:oddHBand="0" w:evenHBand="0" w:firstRowFirstColumn="0" w:firstRowLastColumn="0" w:lastRowFirstColumn="0" w:lastRowLastColumn="0"/>
                </w:pPr>
                <w:r w:rsidRPr="04F69D86">
                  <w:rPr>
                    <w:rFonts w:ascii="Forte" w:hAnsi="Forte"/>
                  </w:rPr>
                  <w:t>X</w:t>
                </w:r>
              </w:p>
            </w:tc>
            <w:tc>
              <w:tcPr>
                <w:tcW w:w="521" w:type="pct"/>
                <w:tcBorders>
                  <w:top w:val="single" w:sz="4" w:space="0" w:color="auto"/>
                  <w:left w:val="single" w:sz="4" w:space="0" w:color="auto"/>
                  <w:right w:val="single" w:sz="4" w:space="0" w:color="auto"/>
                </w:tcBorders>
              </w:tcPr>
              <w:p w14:paraId="5ADA6AF4" w14:textId="77777777" w:rsidR="00FB3362" w:rsidRPr="00DC23EF" w:rsidRDefault="00FB3362" w:rsidP="00DC23EF">
                <w:pPr>
                  <w:jc w:val="center"/>
                  <w:cnfStyle w:val="000000000000" w:firstRow="0" w:lastRow="0" w:firstColumn="0" w:lastColumn="0" w:oddVBand="0" w:evenVBand="0" w:oddHBand="0" w:evenHBand="0" w:firstRowFirstColumn="0" w:firstRowLastColumn="0" w:lastRowFirstColumn="0" w:lastRowLastColumn="0"/>
                </w:pPr>
              </w:p>
            </w:tc>
            <w:tc>
              <w:tcPr>
                <w:tcW w:w="456" w:type="pct"/>
                <w:tcBorders>
                  <w:top w:val="single" w:sz="4" w:space="0" w:color="auto"/>
                  <w:left w:val="single" w:sz="4" w:space="0" w:color="auto"/>
                  <w:right w:val="single" w:sz="4" w:space="0" w:color="auto"/>
                </w:tcBorders>
              </w:tcPr>
              <w:p w14:paraId="0845E777" w14:textId="77777777" w:rsidR="00FB3362" w:rsidRPr="00DC23EF" w:rsidRDefault="00FB3362" w:rsidP="00DC23EF">
                <w:pPr>
                  <w:jc w:val="center"/>
                  <w:cnfStyle w:val="000000000000" w:firstRow="0" w:lastRow="0" w:firstColumn="0" w:lastColumn="0" w:oddVBand="0" w:evenVBand="0" w:oddHBand="0" w:evenHBand="0" w:firstRowFirstColumn="0" w:firstRowLastColumn="0" w:lastRowFirstColumn="0" w:lastRowLastColumn="0"/>
                </w:pPr>
              </w:p>
            </w:tc>
            <w:tc>
              <w:tcPr>
                <w:tcW w:w="504" w:type="pct"/>
                <w:tcBorders>
                  <w:top w:val="single" w:sz="4" w:space="0" w:color="auto"/>
                  <w:left w:val="single" w:sz="4" w:space="0" w:color="auto"/>
                  <w:right w:val="single" w:sz="4" w:space="0" w:color="auto"/>
                </w:tcBorders>
              </w:tcPr>
              <w:p w14:paraId="6858096F" w14:textId="22C55A5C" w:rsidR="00FB3362" w:rsidRPr="00DC23EF" w:rsidRDefault="364CBF92" w:rsidP="00DC23EF">
                <w:pPr>
                  <w:jc w:val="center"/>
                  <w:cnfStyle w:val="000000000000" w:firstRow="0" w:lastRow="0" w:firstColumn="0" w:lastColumn="0" w:oddVBand="0" w:evenVBand="0" w:oddHBand="0" w:evenHBand="0" w:firstRowFirstColumn="0" w:firstRowLastColumn="0" w:lastRowFirstColumn="0" w:lastRowLastColumn="0"/>
                </w:pPr>
                <w:r w:rsidRPr="7711EDC3">
                  <w:rPr>
                    <w:rFonts w:ascii="Forte" w:hAnsi="Forte"/>
                  </w:rPr>
                  <w:t>X</w:t>
                </w:r>
              </w:p>
              <w:p w14:paraId="6F857943" w14:textId="676BBD83" w:rsidR="00FB3362" w:rsidRPr="00DC23EF" w:rsidRDefault="00FB3362" w:rsidP="00DC23EF">
                <w:pPr>
                  <w:jc w:val="center"/>
                  <w:cnfStyle w:val="000000000000" w:firstRow="0" w:lastRow="0" w:firstColumn="0" w:lastColumn="0" w:oddVBand="0" w:evenVBand="0" w:oddHBand="0" w:evenHBand="0" w:firstRowFirstColumn="0" w:firstRowLastColumn="0" w:lastRowFirstColumn="0" w:lastRowLastColumn="0"/>
                </w:pPr>
              </w:p>
            </w:tc>
            <w:tc>
              <w:tcPr>
                <w:tcW w:w="553" w:type="pct"/>
                <w:tcBorders>
                  <w:top w:val="single" w:sz="4" w:space="0" w:color="auto"/>
                  <w:left w:val="single" w:sz="4" w:space="0" w:color="auto"/>
                  <w:right w:val="single" w:sz="4" w:space="0" w:color="auto"/>
                </w:tcBorders>
              </w:tcPr>
              <w:p w14:paraId="2DC50862" w14:textId="7563881A" w:rsidR="47400B78" w:rsidRDefault="47400B78" w:rsidP="47400B78">
                <w:pPr>
                  <w:jc w:val="center"/>
                  <w:cnfStyle w:val="000000000000" w:firstRow="0" w:lastRow="0" w:firstColumn="0" w:lastColumn="0" w:oddVBand="0" w:evenVBand="0" w:oddHBand="0" w:evenHBand="0" w:firstRowFirstColumn="0" w:firstRowLastColumn="0" w:lastRowFirstColumn="0" w:lastRowLastColumn="0"/>
                </w:pPr>
              </w:p>
            </w:tc>
            <w:tc>
              <w:tcPr>
                <w:tcW w:w="539" w:type="pct"/>
                <w:tcBorders>
                  <w:top w:val="single" w:sz="4" w:space="0" w:color="auto"/>
                  <w:left w:val="single" w:sz="4" w:space="0" w:color="auto"/>
                  <w:right w:val="single" w:sz="4" w:space="0" w:color="auto"/>
                </w:tcBorders>
              </w:tcPr>
              <w:p w14:paraId="6A51CC7A" w14:textId="77777777" w:rsidR="00FB3362" w:rsidRPr="00DC23EF" w:rsidRDefault="00FB3362" w:rsidP="00DC23EF">
                <w:pPr>
                  <w:jc w:val="center"/>
                  <w:cnfStyle w:val="000000000000" w:firstRow="0" w:lastRow="0" w:firstColumn="0" w:lastColumn="0" w:oddVBand="0" w:evenVBand="0" w:oddHBand="0" w:evenHBand="0" w:firstRowFirstColumn="0" w:firstRowLastColumn="0" w:lastRowFirstColumn="0" w:lastRowLastColumn="0"/>
                </w:pPr>
              </w:p>
            </w:tc>
          </w:tr>
        </w:tbl>
        <w:p w14:paraId="2E1F64E8" w14:textId="337C025B" w:rsidR="0025669C" w:rsidRPr="00B93133" w:rsidRDefault="0025669C" w:rsidP="00B93133"/>
        <w:p w14:paraId="5A92D7D5" w14:textId="547ABBA7" w:rsidR="008F720A" w:rsidRDefault="030BA0C2">
          <w:pPr>
            <w:pStyle w:val="Heading1"/>
          </w:pPr>
          <w:bookmarkStart w:id="39" w:name="_Toc155371146"/>
          <w:bookmarkStart w:id="40" w:name="_Toc155543374"/>
          <w:r>
            <w:t>Bibliografía</w:t>
          </w:r>
          <w:bookmarkEnd w:id="39"/>
          <w:bookmarkEnd w:id="40"/>
        </w:p>
        <w:p w14:paraId="2B04D2CB" w14:textId="5B137F94" w:rsidR="00D619FE" w:rsidRDefault="00375724" w:rsidP="00D619FE">
          <w:pPr>
            <w:pStyle w:val="Bibliography"/>
            <w:ind w:left="720" w:hanging="720"/>
            <w:rPr>
              <w:noProof/>
              <w:sz w:val="24"/>
              <w:szCs w:val="24"/>
            </w:rPr>
          </w:pPr>
          <w:r>
            <w:fldChar w:fldCharType="begin"/>
          </w:r>
          <w:r>
            <w:instrText xml:space="preserve"> BIBLIOGRAPHY </w:instrText>
          </w:r>
          <w:r>
            <w:fldChar w:fldCharType="separate"/>
          </w:r>
          <w:r w:rsidR="00D619FE">
            <w:rPr>
              <w:noProof/>
            </w:rPr>
            <w:t xml:space="preserve">Escuela de Ingeniería Informática. (14 de 12 de 2023). </w:t>
          </w:r>
          <w:r w:rsidR="00D619FE">
            <w:rPr>
              <w:i/>
              <w:iCs/>
              <w:noProof/>
            </w:rPr>
            <w:t>Instalaciones</w:t>
          </w:r>
          <w:r w:rsidR="00D619FE">
            <w:rPr>
              <w:noProof/>
            </w:rPr>
            <w:t>. Obtenido de https://ingenieriainformatica.uniovi.es/elcentro/instalaciones</w:t>
          </w:r>
        </w:p>
        <w:p w14:paraId="73178EE9" w14:textId="6817F3CF" w:rsidR="00D619FE" w:rsidRDefault="00D619FE" w:rsidP="00D619FE">
          <w:pPr>
            <w:pStyle w:val="Bibliography"/>
            <w:ind w:left="720" w:hanging="720"/>
            <w:rPr>
              <w:noProof/>
            </w:rPr>
          </w:pPr>
          <w:r>
            <w:rPr>
              <w:noProof/>
            </w:rPr>
            <w:t xml:space="preserve">Escuela de Ingeniería Informática. (14 de 12 de 2023). </w:t>
          </w:r>
          <w:r>
            <w:rPr>
              <w:i/>
              <w:iCs/>
              <w:noProof/>
            </w:rPr>
            <w:t>Personal</w:t>
          </w:r>
          <w:r>
            <w:rPr>
              <w:noProof/>
            </w:rPr>
            <w:t>. Obtenido de https://ingenieriainformatica.uniovi.es/personal</w:t>
          </w:r>
        </w:p>
        <w:p w14:paraId="69D26BD4" w14:textId="0056CF67" w:rsidR="00D619FE" w:rsidRDefault="00D619FE" w:rsidP="00D619FE">
          <w:pPr>
            <w:pStyle w:val="Bibliography"/>
            <w:ind w:left="720" w:hanging="720"/>
            <w:rPr>
              <w:noProof/>
            </w:rPr>
          </w:pPr>
          <w:r>
            <w:rPr>
              <w:noProof/>
            </w:rPr>
            <w:t xml:space="preserve">Universidad de Oviedo. (5 de 1 de 2024). </w:t>
          </w:r>
          <w:r>
            <w:rPr>
              <w:i/>
              <w:iCs/>
              <w:noProof/>
            </w:rPr>
            <w:t>Sistema de Información Geográfica</w:t>
          </w:r>
          <w:r>
            <w:rPr>
              <w:noProof/>
            </w:rPr>
            <w:t>. Obtenido de https://gis.uniovi.es/GISUniovi/GeoLoc.do?codEspacio=01.01.01.00.P3</w:t>
          </w:r>
        </w:p>
        <w:p w14:paraId="4E6EF2E0" w14:textId="2E11D7E9" w:rsidR="00E722BA" w:rsidRDefault="00375724" w:rsidP="00D619FE">
          <w:pPr>
            <w:pStyle w:val="Bibliography"/>
          </w:pPr>
          <w:r>
            <w:fldChar w:fldCharType="end"/>
          </w:r>
        </w:p>
        <w:p w14:paraId="7D94D4B1" w14:textId="77777777" w:rsidR="00E722BA" w:rsidRDefault="00E722BA">
          <w:r>
            <w:br w:type="page"/>
          </w:r>
        </w:p>
        <w:p w14:paraId="5BED32F0" w14:textId="21D8BA9C" w:rsidR="008C1794" w:rsidRDefault="70C11950" w:rsidP="008C1794">
          <w:pPr>
            <w:pStyle w:val="Heading1"/>
          </w:pPr>
          <w:bookmarkStart w:id="41" w:name="_Toc155371147"/>
          <w:bookmarkStart w:id="42" w:name="_Toc155543375"/>
          <w:r>
            <w:t xml:space="preserve">Anexo I: </w:t>
          </w:r>
          <w:r w:rsidR="06C68D24">
            <w:t>C</w:t>
          </w:r>
          <w:r>
            <w:t>hecklist</w:t>
          </w:r>
          <w:r w:rsidR="3439CA11">
            <w:t>s</w:t>
          </w:r>
          <w:bookmarkEnd w:id="41"/>
          <w:bookmarkEnd w:id="42"/>
        </w:p>
        <w:tbl>
          <w:tblPr>
            <w:tblStyle w:val="PlainTable5"/>
            <w:tblW w:w="9312" w:type="dxa"/>
            <w:tblLook w:val="04A0" w:firstRow="1" w:lastRow="0" w:firstColumn="1" w:lastColumn="0" w:noHBand="0" w:noVBand="1"/>
          </w:tblPr>
          <w:tblGrid>
            <w:gridCol w:w="7371"/>
            <w:gridCol w:w="993"/>
            <w:gridCol w:w="910"/>
            <w:gridCol w:w="38"/>
          </w:tblGrid>
          <w:tr w:rsidR="004D7164" w14:paraId="64947344" w14:textId="77777777" w:rsidTr="004D7164">
            <w:trPr>
              <w:cnfStyle w:val="100000000000" w:firstRow="1" w:lastRow="0" w:firstColumn="0" w:lastColumn="0" w:oddVBand="0" w:evenVBand="0" w:oddHBand="0" w:evenHBand="0" w:firstRowFirstColumn="0" w:firstRowLastColumn="0" w:lastRowFirstColumn="0" w:lastRowLastColumn="0"/>
              <w:trHeight w:val="362"/>
            </w:trPr>
            <w:tc>
              <w:tcPr>
                <w:cnfStyle w:val="001000000100" w:firstRow="0" w:lastRow="0" w:firstColumn="1" w:lastColumn="0" w:oddVBand="0" w:evenVBand="0" w:oddHBand="0" w:evenHBand="0" w:firstRowFirstColumn="1" w:firstRowLastColumn="0" w:lastRowFirstColumn="0" w:lastRowLastColumn="0"/>
                <w:tcW w:w="9312" w:type="dxa"/>
                <w:gridSpan w:val="4"/>
                <w:tcBorders>
                  <w:bottom w:val="single" w:sz="4" w:space="0" w:color="auto"/>
                </w:tcBorders>
              </w:tcPr>
              <w:p w14:paraId="166CBCD2" w14:textId="3BB27A2E" w:rsidR="004D7164" w:rsidRPr="004007EB" w:rsidRDefault="004D7164" w:rsidP="00D347C6">
                <w:pPr>
                  <w:jc w:val="center"/>
                  <w:rPr>
                    <w:b/>
                    <w:bCs/>
                    <w:i w:val="0"/>
                    <w:iCs w:val="0"/>
                  </w:rPr>
                </w:pPr>
                <w:r w:rsidRPr="00D347C6">
                  <w:rPr>
                    <w:b/>
                    <w:bCs/>
                  </w:rPr>
                  <w:t>Aulas</w:t>
                </w:r>
                <w:r w:rsidR="00EF5928">
                  <w:rPr>
                    <w:b/>
                    <w:bCs/>
                  </w:rPr>
                  <w:t xml:space="preserve"> de teoría</w:t>
                </w:r>
              </w:p>
            </w:tc>
          </w:tr>
          <w:tr w:rsidR="004007EB" w14:paraId="3183406B" w14:textId="77777777" w:rsidTr="00AE54F3">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7371" w:type="dxa"/>
                <w:tcBorders>
                  <w:top w:val="single" w:sz="4" w:space="0" w:color="auto"/>
                  <w:left w:val="single" w:sz="4" w:space="0" w:color="auto"/>
                  <w:bottom w:val="single" w:sz="4" w:space="0" w:color="auto"/>
                  <w:right w:val="single" w:sz="4" w:space="0" w:color="auto"/>
                </w:tcBorders>
              </w:tcPr>
              <w:p w14:paraId="4F1B231D" w14:textId="418D7853" w:rsidR="004007EB" w:rsidRPr="00D347C6" w:rsidRDefault="004007EB" w:rsidP="00D347C6">
                <w:pPr>
                  <w:jc w:val="center"/>
                  <w:rPr>
                    <w:b/>
                    <w:bCs/>
                    <w:i w:val="0"/>
                    <w:iCs w:val="0"/>
                  </w:rPr>
                </w:pP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tcPr>
              <w:p w14:paraId="19766FFB" w14:textId="50C92EE3" w:rsidR="004007EB" w:rsidRPr="004007EB" w:rsidRDefault="004007EB" w:rsidP="00D347C6">
                <w:pPr>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
                    <w:bCs/>
                    <w:i/>
                    <w:iCs/>
                    <w:sz w:val="26"/>
                  </w:rPr>
                </w:pPr>
                <w:r w:rsidRPr="004007EB">
                  <w:rPr>
                    <w:b/>
                    <w:bCs/>
                    <w:i/>
                    <w:iCs/>
                  </w:rPr>
                  <w:t>Sí</w:t>
                </w:r>
              </w:p>
            </w:tc>
            <w:tc>
              <w:tcPr>
                <w:tcW w:w="9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9776CDE" w14:textId="39096E79" w:rsidR="004007EB" w:rsidRPr="004007EB" w:rsidRDefault="004007EB" w:rsidP="00D347C6">
                <w:pPr>
                  <w:jc w:val="center"/>
                  <w:cnfStyle w:val="000000100000" w:firstRow="0" w:lastRow="0" w:firstColumn="0" w:lastColumn="0" w:oddVBand="0" w:evenVBand="0" w:oddHBand="1" w:evenHBand="0" w:firstRowFirstColumn="0" w:firstRowLastColumn="0" w:lastRowFirstColumn="0" w:lastRowLastColumn="0"/>
                  <w:rPr>
                    <w:b/>
                    <w:bCs/>
                    <w:i/>
                    <w:iCs/>
                  </w:rPr>
                </w:pPr>
                <w:r w:rsidRPr="004007EB">
                  <w:rPr>
                    <w:b/>
                    <w:bCs/>
                    <w:i/>
                    <w:iCs/>
                  </w:rPr>
                  <w:t>No</w:t>
                </w:r>
              </w:p>
            </w:tc>
          </w:tr>
          <w:tr w:rsidR="004D7164" w14:paraId="23CB50F4" w14:textId="77777777" w:rsidTr="00BF43D8">
            <w:trPr>
              <w:gridAfter w:val="1"/>
              <w:wAfter w:w="38" w:type="dxa"/>
              <w:trHeight w:val="362"/>
            </w:trPr>
            <w:tc>
              <w:tcPr>
                <w:cnfStyle w:val="001000000000" w:firstRow="0" w:lastRow="0" w:firstColumn="1" w:lastColumn="0" w:oddVBand="0" w:evenVBand="0" w:oddHBand="0" w:evenHBand="0" w:firstRowFirstColumn="0" w:firstRowLastColumn="0" w:lastRowFirstColumn="0" w:lastRowLastColumn="0"/>
                <w:tcW w:w="7371" w:type="dxa"/>
                <w:tcBorders>
                  <w:bottom w:val="single" w:sz="4" w:space="0" w:color="auto"/>
                  <w:right w:val="single" w:sz="4" w:space="0" w:color="auto"/>
                </w:tcBorders>
              </w:tcPr>
              <w:p w14:paraId="134B209D" w14:textId="2EA7F0DD" w:rsidR="004D7164" w:rsidRPr="0037298E" w:rsidRDefault="004D7164" w:rsidP="00FA2560">
                <w:pPr>
                  <w:jc w:val="both"/>
                  <w:rPr>
                    <w:rFonts w:eastAsiaTheme="minorHAnsi"/>
                  </w:rPr>
                </w:pPr>
                <w:r>
                  <w:t>¿Se cierran las aulas cuando no ha</w:t>
                </w:r>
                <w:r w:rsidR="00816905">
                  <w:t>y</w:t>
                </w:r>
                <w:r>
                  <w:t xml:space="preserve"> nadie en ellas?</w:t>
                </w:r>
              </w:p>
            </w:tc>
            <w:tc>
              <w:tcPr>
                <w:tcW w:w="993" w:type="dxa"/>
                <w:tcBorders>
                  <w:left w:val="single" w:sz="4" w:space="0" w:color="auto"/>
                  <w:bottom w:val="single" w:sz="4" w:space="0" w:color="auto"/>
                  <w:right w:val="single" w:sz="4" w:space="0" w:color="auto"/>
                </w:tcBorders>
              </w:tcPr>
              <w:p w14:paraId="23B108FA" w14:textId="77777777" w:rsidR="004D7164" w:rsidRPr="004F5F72" w:rsidRDefault="004D7164" w:rsidP="00712374">
                <w:pPr>
                  <w:jc w:val="center"/>
                  <w:cnfStyle w:val="000000000000" w:firstRow="0" w:lastRow="0" w:firstColumn="0" w:lastColumn="0" w:oddVBand="0" w:evenVBand="0" w:oddHBand="0" w:evenHBand="0" w:firstRowFirstColumn="0" w:firstRowLastColumn="0" w:lastRowFirstColumn="0" w:lastRowLastColumn="0"/>
                  <w:rPr>
                    <w:rFonts w:ascii="Forte" w:hAnsi="Forte"/>
                  </w:rPr>
                </w:pPr>
              </w:p>
            </w:tc>
            <w:tc>
              <w:tcPr>
                <w:tcW w:w="910" w:type="dxa"/>
                <w:tcBorders>
                  <w:left w:val="single" w:sz="4" w:space="0" w:color="auto"/>
                  <w:bottom w:val="single" w:sz="4" w:space="0" w:color="auto"/>
                </w:tcBorders>
              </w:tcPr>
              <w:p w14:paraId="442EF569" w14:textId="45D9D6FB" w:rsidR="004D7164" w:rsidRPr="004F5F72" w:rsidRDefault="00712374" w:rsidP="00712374">
                <w:pPr>
                  <w:jc w:val="center"/>
                  <w:cnfStyle w:val="000000000000" w:firstRow="0" w:lastRow="0" w:firstColumn="0" w:lastColumn="0" w:oddVBand="0" w:evenVBand="0" w:oddHBand="0" w:evenHBand="0" w:firstRowFirstColumn="0" w:firstRowLastColumn="0" w:lastRowFirstColumn="0" w:lastRowLastColumn="0"/>
                  <w:rPr>
                    <w:rFonts w:ascii="Forte" w:hAnsi="Forte"/>
                  </w:rPr>
                </w:pPr>
                <w:r w:rsidRPr="004F5F72">
                  <w:rPr>
                    <w:rFonts w:ascii="Forte" w:hAnsi="Forte"/>
                    <w:sz w:val="28"/>
                    <w:szCs w:val="28"/>
                  </w:rPr>
                  <w:t>X</w:t>
                </w:r>
              </w:p>
            </w:tc>
          </w:tr>
          <w:tr w:rsidR="004D7164" w14:paraId="56B1FA3B" w14:textId="77777777" w:rsidTr="00BF43D8">
            <w:trPr>
              <w:gridAfter w:val="1"/>
              <w:cnfStyle w:val="000000100000" w:firstRow="0" w:lastRow="0" w:firstColumn="0" w:lastColumn="0" w:oddVBand="0" w:evenVBand="0" w:oddHBand="1" w:evenHBand="0" w:firstRowFirstColumn="0" w:firstRowLastColumn="0" w:lastRowFirstColumn="0" w:lastRowLastColumn="0"/>
              <w:wAfter w:w="38" w:type="dxa"/>
              <w:trHeight w:val="378"/>
            </w:trPr>
            <w:tc>
              <w:tcPr>
                <w:cnfStyle w:val="001000000000" w:firstRow="0" w:lastRow="0" w:firstColumn="1" w:lastColumn="0" w:oddVBand="0" w:evenVBand="0" w:oddHBand="0" w:evenHBand="0" w:firstRowFirstColumn="0" w:firstRowLastColumn="0" w:lastRowFirstColumn="0" w:lastRowLastColumn="0"/>
                <w:tcW w:w="7371" w:type="dxa"/>
                <w:tcBorders>
                  <w:top w:val="single" w:sz="4" w:space="0" w:color="auto"/>
                  <w:bottom w:val="single" w:sz="4" w:space="0" w:color="auto"/>
                  <w:right w:val="single" w:sz="4" w:space="0" w:color="auto"/>
                </w:tcBorders>
              </w:tcPr>
              <w:p w14:paraId="49ED6E1E" w14:textId="4C2465B2" w:rsidR="004D7164" w:rsidRDefault="00D14A5B" w:rsidP="00FA2560">
                <w:pPr>
                  <w:jc w:val="both"/>
                </w:pPr>
                <w:r>
                  <w:t>¿Los ordenadores se pueden abrir?</w:t>
                </w:r>
              </w:p>
            </w:tc>
            <w:tc>
              <w:tcPr>
                <w:tcW w:w="993" w:type="dxa"/>
                <w:tcBorders>
                  <w:top w:val="single" w:sz="4" w:space="0" w:color="auto"/>
                  <w:left w:val="single" w:sz="4" w:space="0" w:color="auto"/>
                  <w:bottom w:val="single" w:sz="4" w:space="0" w:color="auto"/>
                  <w:right w:val="single" w:sz="4" w:space="0" w:color="auto"/>
                </w:tcBorders>
              </w:tcPr>
              <w:p w14:paraId="4DAB2780" w14:textId="0C2FBF0D" w:rsidR="004D7164" w:rsidRPr="003A577D" w:rsidRDefault="003A577D" w:rsidP="00712374">
                <w:pPr>
                  <w:jc w:val="center"/>
                  <w:cnfStyle w:val="000000100000" w:firstRow="0" w:lastRow="0" w:firstColumn="0" w:lastColumn="0" w:oddVBand="0" w:evenVBand="0" w:oddHBand="1" w:evenHBand="0" w:firstRowFirstColumn="0" w:firstRowLastColumn="0" w:lastRowFirstColumn="0" w:lastRowLastColumn="0"/>
                  <w:rPr>
                    <w:rFonts w:ascii="Forte" w:hAnsi="Forte"/>
                  </w:rPr>
                </w:pPr>
                <w:r w:rsidRPr="004F5F72">
                  <w:rPr>
                    <w:rFonts w:ascii="Forte" w:hAnsi="Forte"/>
                    <w:sz w:val="28"/>
                    <w:szCs w:val="28"/>
                  </w:rPr>
                  <w:t>X</w:t>
                </w:r>
              </w:p>
            </w:tc>
            <w:tc>
              <w:tcPr>
                <w:tcW w:w="910" w:type="dxa"/>
                <w:tcBorders>
                  <w:top w:val="single" w:sz="4" w:space="0" w:color="auto"/>
                  <w:left w:val="single" w:sz="4" w:space="0" w:color="auto"/>
                  <w:bottom w:val="single" w:sz="4" w:space="0" w:color="auto"/>
                </w:tcBorders>
              </w:tcPr>
              <w:p w14:paraId="34A647B2" w14:textId="43440CE8" w:rsidR="004D7164" w:rsidRPr="004F5F72" w:rsidRDefault="004D7164" w:rsidP="00712374">
                <w:pPr>
                  <w:jc w:val="center"/>
                  <w:cnfStyle w:val="000000100000" w:firstRow="0" w:lastRow="0" w:firstColumn="0" w:lastColumn="0" w:oddVBand="0" w:evenVBand="0" w:oddHBand="1" w:evenHBand="0" w:firstRowFirstColumn="0" w:firstRowLastColumn="0" w:lastRowFirstColumn="0" w:lastRowLastColumn="0"/>
                  <w:rPr>
                    <w:rFonts w:ascii="Forte" w:hAnsi="Forte"/>
                  </w:rPr>
                </w:pPr>
              </w:p>
            </w:tc>
          </w:tr>
          <w:tr w:rsidR="004D7164" w14:paraId="2DAA604B" w14:textId="77777777" w:rsidTr="00BF43D8">
            <w:trPr>
              <w:gridAfter w:val="1"/>
              <w:wAfter w:w="38" w:type="dxa"/>
              <w:trHeight w:val="362"/>
            </w:trPr>
            <w:tc>
              <w:tcPr>
                <w:cnfStyle w:val="001000000000" w:firstRow="0" w:lastRow="0" w:firstColumn="1" w:lastColumn="0" w:oddVBand="0" w:evenVBand="0" w:oddHBand="0" w:evenHBand="0" w:firstRowFirstColumn="0" w:firstRowLastColumn="0" w:lastRowFirstColumn="0" w:lastRowLastColumn="0"/>
                <w:tcW w:w="7371" w:type="dxa"/>
                <w:tcBorders>
                  <w:top w:val="single" w:sz="4" w:space="0" w:color="auto"/>
                  <w:bottom w:val="single" w:sz="4" w:space="0" w:color="auto"/>
                  <w:right w:val="single" w:sz="4" w:space="0" w:color="auto"/>
                </w:tcBorders>
              </w:tcPr>
              <w:p w14:paraId="04D98D51" w14:textId="0F89E594" w:rsidR="004D7164" w:rsidRDefault="00D14A5B" w:rsidP="00FA2560">
                <w:pPr>
                  <w:jc w:val="both"/>
                </w:pPr>
                <w:r>
                  <w:t xml:space="preserve">¿Se lleva un control de </w:t>
                </w:r>
                <w:r w:rsidR="00997786">
                  <w:t>para qué se está usando cada aula?</w:t>
                </w:r>
              </w:p>
            </w:tc>
            <w:tc>
              <w:tcPr>
                <w:tcW w:w="993" w:type="dxa"/>
                <w:tcBorders>
                  <w:top w:val="single" w:sz="4" w:space="0" w:color="auto"/>
                  <w:left w:val="single" w:sz="4" w:space="0" w:color="auto"/>
                  <w:bottom w:val="single" w:sz="4" w:space="0" w:color="auto"/>
                  <w:right w:val="single" w:sz="4" w:space="0" w:color="auto"/>
                </w:tcBorders>
              </w:tcPr>
              <w:p w14:paraId="569ABB24" w14:textId="251E3FEF" w:rsidR="004D7164" w:rsidRPr="004F5F72" w:rsidRDefault="0017065C" w:rsidP="00712374">
                <w:pPr>
                  <w:jc w:val="center"/>
                  <w:cnfStyle w:val="000000000000" w:firstRow="0" w:lastRow="0" w:firstColumn="0" w:lastColumn="0" w:oddVBand="0" w:evenVBand="0" w:oddHBand="0" w:evenHBand="0" w:firstRowFirstColumn="0" w:firstRowLastColumn="0" w:lastRowFirstColumn="0" w:lastRowLastColumn="0"/>
                  <w:rPr>
                    <w:rFonts w:ascii="Forte" w:hAnsi="Forte"/>
                  </w:rPr>
                </w:pPr>
                <w:r w:rsidRPr="004F5F72">
                  <w:rPr>
                    <w:rFonts w:ascii="Forte" w:hAnsi="Forte"/>
                    <w:sz w:val="28"/>
                    <w:szCs w:val="28"/>
                  </w:rPr>
                  <w:t>X</w:t>
                </w:r>
              </w:p>
            </w:tc>
            <w:tc>
              <w:tcPr>
                <w:tcW w:w="910" w:type="dxa"/>
                <w:tcBorders>
                  <w:top w:val="single" w:sz="4" w:space="0" w:color="auto"/>
                  <w:left w:val="single" w:sz="4" w:space="0" w:color="auto"/>
                  <w:bottom w:val="single" w:sz="4" w:space="0" w:color="auto"/>
                </w:tcBorders>
              </w:tcPr>
              <w:p w14:paraId="290F14C6" w14:textId="77777777" w:rsidR="004D7164" w:rsidRPr="004F5F72" w:rsidRDefault="004D7164" w:rsidP="00712374">
                <w:pPr>
                  <w:jc w:val="center"/>
                  <w:cnfStyle w:val="000000000000" w:firstRow="0" w:lastRow="0" w:firstColumn="0" w:lastColumn="0" w:oddVBand="0" w:evenVBand="0" w:oddHBand="0" w:evenHBand="0" w:firstRowFirstColumn="0" w:firstRowLastColumn="0" w:lastRowFirstColumn="0" w:lastRowLastColumn="0"/>
                  <w:rPr>
                    <w:rFonts w:ascii="Forte" w:hAnsi="Forte"/>
                  </w:rPr>
                </w:pPr>
              </w:p>
            </w:tc>
          </w:tr>
          <w:tr w:rsidR="00997786" w14:paraId="13398345" w14:textId="77777777" w:rsidTr="00BF43D8">
            <w:trPr>
              <w:gridAfter w:val="1"/>
              <w:cnfStyle w:val="000000100000" w:firstRow="0" w:lastRow="0" w:firstColumn="0" w:lastColumn="0" w:oddVBand="0" w:evenVBand="0" w:oddHBand="1" w:evenHBand="0" w:firstRowFirstColumn="0" w:firstRowLastColumn="0" w:lastRowFirstColumn="0" w:lastRowLastColumn="0"/>
              <w:wAfter w:w="38" w:type="dxa"/>
              <w:trHeight w:val="362"/>
            </w:trPr>
            <w:tc>
              <w:tcPr>
                <w:cnfStyle w:val="001000000000" w:firstRow="0" w:lastRow="0" w:firstColumn="1" w:lastColumn="0" w:oddVBand="0" w:evenVBand="0" w:oddHBand="0" w:evenHBand="0" w:firstRowFirstColumn="0" w:firstRowLastColumn="0" w:lastRowFirstColumn="0" w:lastRowLastColumn="0"/>
                <w:tcW w:w="7371" w:type="dxa"/>
                <w:tcBorders>
                  <w:top w:val="single" w:sz="4" w:space="0" w:color="auto"/>
                  <w:bottom w:val="single" w:sz="4" w:space="0" w:color="auto"/>
                  <w:right w:val="single" w:sz="4" w:space="0" w:color="auto"/>
                </w:tcBorders>
              </w:tcPr>
              <w:p w14:paraId="1B7CF542" w14:textId="7BD01F48" w:rsidR="00997786" w:rsidRDefault="00713828" w:rsidP="00FA2560">
                <w:pPr>
                  <w:jc w:val="both"/>
                </w:pPr>
                <w:r>
                  <w:t>¿</w:t>
                </w:r>
                <w:r w:rsidR="008E2A76">
                  <w:t>Los ordenadores pueden ser</w:t>
                </w:r>
                <w:r>
                  <w:t xml:space="preserve"> utilizados solamente por personal autorizado?</w:t>
                </w:r>
              </w:p>
            </w:tc>
            <w:tc>
              <w:tcPr>
                <w:tcW w:w="993" w:type="dxa"/>
                <w:tcBorders>
                  <w:top w:val="single" w:sz="4" w:space="0" w:color="auto"/>
                  <w:left w:val="single" w:sz="4" w:space="0" w:color="auto"/>
                  <w:bottom w:val="single" w:sz="4" w:space="0" w:color="auto"/>
                  <w:right w:val="single" w:sz="4" w:space="0" w:color="auto"/>
                </w:tcBorders>
              </w:tcPr>
              <w:p w14:paraId="23D9B873" w14:textId="77777777" w:rsidR="00997786" w:rsidRPr="004F5F72" w:rsidRDefault="00997786" w:rsidP="00712374">
                <w:pPr>
                  <w:jc w:val="center"/>
                  <w:cnfStyle w:val="000000100000" w:firstRow="0" w:lastRow="0" w:firstColumn="0" w:lastColumn="0" w:oddVBand="0" w:evenVBand="0" w:oddHBand="1" w:evenHBand="0" w:firstRowFirstColumn="0" w:firstRowLastColumn="0" w:lastRowFirstColumn="0" w:lastRowLastColumn="0"/>
                  <w:rPr>
                    <w:rFonts w:ascii="Forte" w:hAnsi="Forte"/>
                  </w:rPr>
                </w:pPr>
              </w:p>
            </w:tc>
            <w:tc>
              <w:tcPr>
                <w:tcW w:w="910" w:type="dxa"/>
                <w:tcBorders>
                  <w:top w:val="single" w:sz="4" w:space="0" w:color="auto"/>
                  <w:left w:val="single" w:sz="4" w:space="0" w:color="auto"/>
                  <w:bottom w:val="single" w:sz="4" w:space="0" w:color="auto"/>
                </w:tcBorders>
              </w:tcPr>
              <w:p w14:paraId="7285D496" w14:textId="2CE64DAA" w:rsidR="00997786" w:rsidRPr="004F5F72" w:rsidRDefault="0017065C" w:rsidP="00712374">
                <w:pPr>
                  <w:jc w:val="center"/>
                  <w:cnfStyle w:val="000000100000" w:firstRow="0" w:lastRow="0" w:firstColumn="0" w:lastColumn="0" w:oddVBand="0" w:evenVBand="0" w:oddHBand="1" w:evenHBand="0" w:firstRowFirstColumn="0" w:firstRowLastColumn="0" w:lastRowFirstColumn="0" w:lastRowLastColumn="0"/>
                  <w:rPr>
                    <w:rFonts w:ascii="Forte" w:hAnsi="Forte"/>
                  </w:rPr>
                </w:pPr>
                <w:r w:rsidRPr="004F5F72">
                  <w:rPr>
                    <w:rFonts w:ascii="Forte" w:hAnsi="Forte"/>
                    <w:sz w:val="28"/>
                    <w:szCs w:val="28"/>
                  </w:rPr>
                  <w:t>X</w:t>
                </w:r>
              </w:p>
            </w:tc>
          </w:tr>
          <w:tr w:rsidR="00471A6F" w14:paraId="4FDC21CB" w14:textId="77777777" w:rsidTr="00BF43D8">
            <w:trPr>
              <w:gridAfter w:val="1"/>
              <w:wAfter w:w="38" w:type="dxa"/>
              <w:trHeight w:val="362"/>
            </w:trPr>
            <w:tc>
              <w:tcPr>
                <w:cnfStyle w:val="001000000000" w:firstRow="0" w:lastRow="0" w:firstColumn="1" w:lastColumn="0" w:oddVBand="0" w:evenVBand="0" w:oddHBand="0" w:evenHBand="0" w:firstRowFirstColumn="0" w:firstRowLastColumn="0" w:lastRowFirstColumn="0" w:lastRowLastColumn="0"/>
                <w:tcW w:w="7371" w:type="dxa"/>
                <w:tcBorders>
                  <w:top w:val="single" w:sz="4" w:space="0" w:color="auto"/>
                  <w:bottom w:val="single" w:sz="4" w:space="0" w:color="auto"/>
                  <w:right w:val="single" w:sz="4" w:space="0" w:color="auto"/>
                </w:tcBorders>
              </w:tcPr>
              <w:p w14:paraId="50BDE1E6" w14:textId="01E96C37" w:rsidR="00471A6F" w:rsidRDefault="00733C64" w:rsidP="00FA2560">
                <w:pPr>
                  <w:jc w:val="both"/>
                </w:pPr>
                <w:r>
                  <w:t>¿El software instalado en los equipos está actualizado?</w:t>
                </w:r>
              </w:p>
            </w:tc>
            <w:tc>
              <w:tcPr>
                <w:tcW w:w="993" w:type="dxa"/>
                <w:tcBorders>
                  <w:top w:val="single" w:sz="4" w:space="0" w:color="auto"/>
                  <w:left w:val="single" w:sz="4" w:space="0" w:color="auto"/>
                  <w:bottom w:val="single" w:sz="4" w:space="0" w:color="auto"/>
                  <w:right w:val="single" w:sz="4" w:space="0" w:color="auto"/>
                </w:tcBorders>
              </w:tcPr>
              <w:p w14:paraId="1F9023E7" w14:textId="1A594C35" w:rsidR="00471A6F" w:rsidRPr="004F5F72" w:rsidRDefault="00B46832" w:rsidP="00712374">
                <w:pPr>
                  <w:jc w:val="center"/>
                  <w:cnfStyle w:val="000000000000" w:firstRow="0" w:lastRow="0" w:firstColumn="0" w:lastColumn="0" w:oddVBand="0" w:evenVBand="0" w:oddHBand="0" w:evenHBand="0" w:firstRowFirstColumn="0" w:firstRowLastColumn="0" w:lastRowFirstColumn="0" w:lastRowLastColumn="0"/>
                  <w:rPr>
                    <w:rFonts w:ascii="Forte" w:hAnsi="Forte"/>
                  </w:rPr>
                </w:pPr>
                <w:r w:rsidRPr="004F5F72">
                  <w:rPr>
                    <w:rFonts w:ascii="Forte" w:hAnsi="Forte"/>
                    <w:sz w:val="28"/>
                    <w:szCs w:val="28"/>
                  </w:rPr>
                  <w:t>X</w:t>
                </w:r>
              </w:p>
            </w:tc>
            <w:tc>
              <w:tcPr>
                <w:tcW w:w="910" w:type="dxa"/>
                <w:tcBorders>
                  <w:top w:val="single" w:sz="4" w:space="0" w:color="auto"/>
                  <w:left w:val="single" w:sz="4" w:space="0" w:color="auto"/>
                  <w:bottom w:val="single" w:sz="4" w:space="0" w:color="auto"/>
                </w:tcBorders>
              </w:tcPr>
              <w:p w14:paraId="77BE053E" w14:textId="77777777" w:rsidR="00471A6F" w:rsidRPr="004F5F72" w:rsidRDefault="00471A6F" w:rsidP="00712374">
                <w:pPr>
                  <w:jc w:val="center"/>
                  <w:cnfStyle w:val="000000000000" w:firstRow="0" w:lastRow="0" w:firstColumn="0" w:lastColumn="0" w:oddVBand="0" w:evenVBand="0" w:oddHBand="0" w:evenHBand="0" w:firstRowFirstColumn="0" w:firstRowLastColumn="0" w:lastRowFirstColumn="0" w:lastRowLastColumn="0"/>
                  <w:rPr>
                    <w:rFonts w:ascii="Forte" w:hAnsi="Forte"/>
                  </w:rPr>
                </w:pPr>
              </w:p>
            </w:tc>
          </w:tr>
          <w:tr w:rsidR="00471A6F" w14:paraId="3A829096" w14:textId="77777777" w:rsidTr="00BF43D8">
            <w:trPr>
              <w:gridAfter w:val="1"/>
              <w:cnfStyle w:val="000000100000" w:firstRow="0" w:lastRow="0" w:firstColumn="0" w:lastColumn="0" w:oddVBand="0" w:evenVBand="0" w:oddHBand="1" w:evenHBand="0" w:firstRowFirstColumn="0" w:firstRowLastColumn="0" w:lastRowFirstColumn="0" w:lastRowLastColumn="0"/>
              <w:wAfter w:w="38" w:type="dxa"/>
              <w:trHeight w:val="362"/>
            </w:trPr>
            <w:tc>
              <w:tcPr>
                <w:cnfStyle w:val="001000000000" w:firstRow="0" w:lastRow="0" w:firstColumn="1" w:lastColumn="0" w:oddVBand="0" w:evenVBand="0" w:oddHBand="0" w:evenHBand="0" w:firstRowFirstColumn="0" w:firstRowLastColumn="0" w:lastRowFirstColumn="0" w:lastRowLastColumn="0"/>
                <w:tcW w:w="7371" w:type="dxa"/>
                <w:tcBorders>
                  <w:top w:val="single" w:sz="4" w:space="0" w:color="auto"/>
                  <w:right w:val="single" w:sz="4" w:space="0" w:color="auto"/>
                </w:tcBorders>
              </w:tcPr>
              <w:p w14:paraId="3F52EC70" w14:textId="7A4CF48E" w:rsidR="00471A6F" w:rsidRDefault="00DA2834" w:rsidP="00FA2560">
                <w:pPr>
                  <w:jc w:val="both"/>
                </w:pPr>
                <w:r>
                  <w:t xml:space="preserve">¿Solamente los usuarios administradores pueden </w:t>
                </w:r>
                <w:r w:rsidR="00914465">
                  <w:t>modificar configuraciones o instalar programas?</w:t>
                </w:r>
              </w:p>
            </w:tc>
            <w:tc>
              <w:tcPr>
                <w:tcW w:w="993" w:type="dxa"/>
                <w:tcBorders>
                  <w:top w:val="single" w:sz="4" w:space="0" w:color="auto"/>
                  <w:left w:val="single" w:sz="4" w:space="0" w:color="auto"/>
                  <w:right w:val="single" w:sz="4" w:space="0" w:color="auto"/>
                </w:tcBorders>
              </w:tcPr>
              <w:p w14:paraId="6B45639F" w14:textId="5D1028D7" w:rsidR="00471A6F" w:rsidRPr="004F5F72" w:rsidRDefault="00B46832" w:rsidP="00712374">
                <w:pPr>
                  <w:jc w:val="center"/>
                  <w:cnfStyle w:val="000000100000" w:firstRow="0" w:lastRow="0" w:firstColumn="0" w:lastColumn="0" w:oddVBand="0" w:evenVBand="0" w:oddHBand="1" w:evenHBand="0" w:firstRowFirstColumn="0" w:firstRowLastColumn="0" w:lastRowFirstColumn="0" w:lastRowLastColumn="0"/>
                  <w:rPr>
                    <w:rFonts w:ascii="Forte" w:hAnsi="Forte"/>
                  </w:rPr>
                </w:pPr>
                <w:r w:rsidRPr="004F5F72">
                  <w:rPr>
                    <w:rFonts w:ascii="Forte" w:hAnsi="Forte"/>
                    <w:sz w:val="28"/>
                    <w:szCs w:val="28"/>
                  </w:rPr>
                  <w:t>X</w:t>
                </w:r>
              </w:p>
            </w:tc>
            <w:tc>
              <w:tcPr>
                <w:tcW w:w="910" w:type="dxa"/>
                <w:tcBorders>
                  <w:top w:val="single" w:sz="4" w:space="0" w:color="auto"/>
                  <w:left w:val="single" w:sz="4" w:space="0" w:color="auto"/>
                </w:tcBorders>
              </w:tcPr>
              <w:p w14:paraId="600BA9EB" w14:textId="77777777" w:rsidR="00471A6F" w:rsidRPr="004F5F72" w:rsidRDefault="00471A6F" w:rsidP="00712374">
                <w:pPr>
                  <w:jc w:val="center"/>
                  <w:cnfStyle w:val="000000100000" w:firstRow="0" w:lastRow="0" w:firstColumn="0" w:lastColumn="0" w:oddVBand="0" w:evenVBand="0" w:oddHBand="1" w:evenHBand="0" w:firstRowFirstColumn="0" w:firstRowLastColumn="0" w:lastRowFirstColumn="0" w:lastRowLastColumn="0"/>
                  <w:rPr>
                    <w:rFonts w:ascii="Forte" w:hAnsi="Forte"/>
                  </w:rPr>
                </w:pPr>
              </w:p>
            </w:tc>
          </w:tr>
        </w:tbl>
        <w:p w14:paraId="0F1FD9B3" w14:textId="4ED7DE75" w:rsidR="28125FC8" w:rsidRDefault="28125FC8" w:rsidP="28125FC8"/>
        <w:p w14:paraId="21A985AC" w14:textId="77777777" w:rsidR="005816E8" w:rsidRDefault="005816E8" w:rsidP="28125FC8"/>
        <w:tbl>
          <w:tblPr>
            <w:tblStyle w:val="PlainTable5"/>
            <w:tblW w:w="9312" w:type="dxa"/>
            <w:tblLook w:val="04A0" w:firstRow="1" w:lastRow="0" w:firstColumn="1" w:lastColumn="0" w:noHBand="0" w:noVBand="1"/>
          </w:tblPr>
          <w:tblGrid>
            <w:gridCol w:w="7371"/>
            <w:gridCol w:w="993"/>
            <w:gridCol w:w="910"/>
            <w:gridCol w:w="38"/>
          </w:tblGrid>
          <w:tr w:rsidR="005816E8" w14:paraId="337773CB" w14:textId="77777777" w:rsidTr="2F108460">
            <w:trPr>
              <w:cnfStyle w:val="100000000000" w:firstRow="1" w:lastRow="0" w:firstColumn="0" w:lastColumn="0" w:oddVBand="0" w:evenVBand="0" w:oddHBand="0" w:evenHBand="0" w:firstRowFirstColumn="0" w:firstRowLastColumn="0" w:lastRowFirstColumn="0" w:lastRowLastColumn="0"/>
              <w:trHeight w:val="362"/>
            </w:trPr>
            <w:tc>
              <w:tcPr>
                <w:cnfStyle w:val="001000000100" w:firstRow="0" w:lastRow="0" w:firstColumn="1" w:lastColumn="0" w:oddVBand="0" w:evenVBand="0" w:oddHBand="0" w:evenHBand="0" w:firstRowFirstColumn="1" w:firstRowLastColumn="0" w:lastRowFirstColumn="0" w:lastRowLastColumn="0"/>
                <w:tcW w:w="9312" w:type="dxa"/>
                <w:gridSpan w:val="4"/>
                <w:tcBorders>
                  <w:bottom w:val="single" w:sz="4" w:space="0" w:color="auto"/>
                </w:tcBorders>
              </w:tcPr>
              <w:p w14:paraId="128C8282" w14:textId="2233FCE2" w:rsidR="005816E8" w:rsidRPr="004007EB" w:rsidRDefault="005816E8" w:rsidP="00A04C80">
                <w:pPr>
                  <w:jc w:val="center"/>
                  <w:rPr>
                    <w:b/>
                    <w:bCs/>
                    <w:i w:val="0"/>
                    <w:iCs w:val="0"/>
                  </w:rPr>
                </w:pPr>
                <w:r w:rsidRPr="00D347C6">
                  <w:rPr>
                    <w:b/>
                    <w:bCs/>
                  </w:rPr>
                  <w:t>Aulas</w:t>
                </w:r>
                <w:r>
                  <w:rPr>
                    <w:b/>
                    <w:bCs/>
                  </w:rPr>
                  <w:t xml:space="preserve"> de laboratorio</w:t>
                </w:r>
              </w:p>
            </w:tc>
          </w:tr>
          <w:tr w:rsidR="005816E8" w14:paraId="556DB843" w14:textId="77777777" w:rsidTr="2F108460">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7371" w:type="dxa"/>
                <w:tcBorders>
                  <w:top w:val="single" w:sz="4" w:space="0" w:color="auto"/>
                  <w:left w:val="single" w:sz="4" w:space="0" w:color="auto"/>
                  <w:bottom w:val="single" w:sz="4" w:space="0" w:color="auto"/>
                  <w:right w:val="single" w:sz="4" w:space="0" w:color="auto"/>
                </w:tcBorders>
              </w:tcPr>
              <w:p w14:paraId="08A1FFED" w14:textId="77777777" w:rsidR="005816E8" w:rsidRPr="00D347C6" w:rsidRDefault="005816E8" w:rsidP="00A04C80">
                <w:pPr>
                  <w:jc w:val="center"/>
                  <w:rPr>
                    <w:b/>
                    <w:bCs/>
                    <w:i w:val="0"/>
                    <w:iCs w:val="0"/>
                  </w:rPr>
                </w:pP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tcPr>
              <w:p w14:paraId="49E3DE05" w14:textId="77777777" w:rsidR="005816E8" w:rsidRPr="004007EB" w:rsidRDefault="005816E8" w:rsidP="00A04C80">
                <w:pPr>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
                    <w:bCs/>
                    <w:i/>
                    <w:iCs/>
                    <w:sz w:val="26"/>
                  </w:rPr>
                </w:pPr>
                <w:r w:rsidRPr="004007EB">
                  <w:rPr>
                    <w:b/>
                    <w:bCs/>
                    <w:i/>
                    <w:iCs/>
                  </w:rPr>
                  <w:t>Sí</w:t>
                </w:r>
              </w:p>
            </w:tc>
            <w:tc>
              <w:tcPr>
                <w:tcW w:w="9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5C94520" w14:textId="77777777" w:rsidR="005816E8" w:rsidRPr="004007EB" w:rsidRDefault="005816E8" w:rsidP="00A04C80">
                <w:pPr>
                  <w:jc w:val="center"/>
                  <w:cnfStyle w:val="000000100000" w:firstRow="0" w:lastRow="0" w:firstColumn="0" w:lastColumn="0" w:oddVBand="0" w:evenVBand="0" w:oddHBand="1" w:evenHBand="0" w:firstRowFirstColumn="0" w:firstRowLastColumn="0" w:lastRowFirstColumn="0" w:lastRowLastColumn="0"/>
                  <w:rPr>
                    <w:b/>
                    <w:bCs/>
                    <w:i/>
                    <w:iCs/>
                  </w:rPr>
                </w:pPr>
                <w:r w:rsidRPr="004007EB">
                  <w:rPr>
                    <w:b/>
                    <w:bCs/>
                    <w:i/>
                    <w:iCs/>
                  </w:rPr>
                  <w:t>No</w:t>
                </w:r>
              </w:p>
            </w:tc>
          </w:tr>
          <w:tr w:rsidR="005816E8" w:rsidRPr="005816E8" w14:paraId="54C73793" w14:textId="77777777" w:rsidTr="2F108460">
            <w:trPr>
              <w:gridAfter w:val="1"/>
              <w:wAfter w:w="38" w:type="dxa"/>
              <w:trHeight w:val="362"/>
            </w:trPr>
            <w:tc>
              <w:tcPr>
                <w:cnfStyle w:val="001000000000" w:firstRow="0" w:lastRow="0" w:firstColumn="1" w:lastColumn="0" w:oddVBand="0" w:evenVBand="0" w:oddHBand="0" w:evenHBand="0" w:firstRowFirstColumn="0" w:firstRowLastColumn="0" w:lastRowFirstColumn="0" w:lastRowLastColumn="0"/>
                <w:tcW w:w="7371" w:type="dxa"/>
                <w:tcBorders>
                  <w:bottom w:val="single" w:sz="4" w:space="0" w:color="auto"/>
                  <w:right w:val="single" w:sz="4" w:space="0" w:color="auto"/>
                </w:tcBorders>
              </w:tcPr>
              <w:p w14:paraId="6D42C1CC" w14:textId="5370D5B7" w:rsidR="005816E8" w:rsidRPr="005816E8" w:rsidRDefault="005816E8" w:rsidP="005816E8">
                <w:pPr>
                  <w:jc w:val="both"/>
                  <w:rPr>
                    <w:rFonts w:eastAsiaTheme="minorHAnsi"/>
                  </w:rPr>
                </w:pPr>
                <w:r>
                  <w:t>¿Se cierran las aulas cuando no hay nadie en ellas?</w:t>
                </w:r>
              </w:p>
            </w:tc>
            <w:tc>
              <w:tcPr>
                <w:tcW w:w="993" w:type="dxa"/>
                <w:tcBorders>
                  <w:left w:val="single" w:sz="4" w:space="0" w:color="auto"/>
                  <w:bottom w:val="single" w:sz="4" w:space="0" w:color="auto"/>
                  <w:right w:val="single" w:sz="4" w:space="0" w:color="auto"/>
                </w:tcBorders>
              </w:tcPr>
              <w:p w14:paraId="351198AF" w14:textId="77777777" w:rsidR="005816E8" w:rsidRPr="005816E8" w:rsidRDefault="005816E8" w:rsidP="00712374">
                <w:pPr>
                  <w:jc w:val="center"/>
                  <w:cnfStyle w:val="000000000000" w:firstRow="0" w:lastRow="0" w:firstColumn="0" w:lastColumn="0" w:oddVBand="0" w:evenVBand="0" w:oddHBand="0" w:evenHBand="0" w:firstRowFirstColumn="0" w:firstRowLastColumn="0" w:lastRowFirstColumn="0" w:lastRowLastColumn="0"/>
                </w:pPr>
              </w:p>
            </w:tc>
            <w:tc>
              <w:tcPr>
                <w:tcW w:w="910" w:type="dxa"/>
                <w:tcBorders>
                  <w:left w:val="single" w:sz="4" w:space="0" w:color="auto"/>
                  <w:bottom w:val="single" w:sz="4" w:space="0" w:color="auto"/>
                </w:tcBorders>
              </w:tcPr>
              <w:p w14:paraId="7F1B48DD" w14:textId="070F2928" w:rsidR="005816E8" w:rsidRPr="005816E8" w:rsidRDefault="2EA81CD2" w:rsidP="2F108460">
                <w:pPr>
                  <w:jc w:val="center"/>
                  <w:cnfStyle w:val="000000000000" w:firstRow="0" w:lastRow="0" w:firstColumn="0" w:lastColumn="0" w:oddVBand="0" w:evenVBand="0" w:oddHBand="0" w:evenHBand="0" w:firstRowFirstColumn="0" w:firstRowLastColumn="0" w:lastRowFirstColumn="0" w:lastRowLastColumn="0"/>
                  <w:rPr>
                    <w:rFonts w:ascii="Forte" w:hAnsi="Forte"/>
                  </w:rPr>
                </w:pPr>
                <w:r w:rsidRPr="2F108460">
                  <w:rPr>
                    <w:rFonts w:ascii="Forte" w:hAnsi="Forte"/>
                    <w:sz w:val="28"/>
                    <w:szCs w:val="28"/>
                  </w:rPr>
                  <w:t>X</w:t>
                </w:r>
              </w:p>
            </w:tc>
          </w:tr>
          <w:tr w:rsidR="005816E8" w:rsidRPr="005816E8" w14:paraId="237F7B10" w14:textId="77777777" w:rsidTr="2F108460">
            <w:trPr>
              <w:gridAfter w:val="1"/>
              <w:cnfStyle w:val="000000100000" w:firstRow="0" w:lastRow="0" w:firstColumn="0" w:lastColumn="0" w:oddVBand="0" w:evenVBand="0" w:oddHBand="1" w:evenHBand="0" w:firstRowFirstColumn="0" w:firstRowLastColumn="0" w:lastRowFirstColumn="0" w:lastRowLastColumn="0"/>
              <w:wAfter w:w="38" w:type="dxa"/>
              <w:trHeight w:val="378"/>
            </w:trPr>
            <w:tc>
              <w:tcPr>
                <w:cnfStyle w:val="001000000000" w:firstRow="0" w:lastRow="0" w:firstColumn="1" w:lastColumn="0" w:oddVBand="0" w:evenVBand="0" w:oddHBand="0" w:evenHBand="0" w:firstRowFirstColumn="0" w:firstRowLastColumn="0" w:lastRowFirstColumn="0" w:lastRowLastColumn="0"/>
                <w:tcW w:w="7371" w:type="dxa"/>
                <w:tcBorders>
                  <w:top w:val="single" w:sz="4" w:space="0" w:color="auto"/>
                  <w:bottom w:val="single" w:sz="4" w:space="0" w:color="auto"/>
                  <w:right w:val="single" w:sz="4" w:space="0" w:color="auto"/>
                </w:tcBorders>
              </w:tcPr>
              <w:p w14:paraId="79ABF4D1" w14:textId="330477C6" w:rsidR="005816E8" w:rsidRPr="005816E8" w:rsidRDefault="005816E8" w:rsidP="005816E8">
                <w:pPr>
                  <w:jc w:val="both"/>
                </w:pPr>
                <w:r>
                  <w:t>¿Los ordenadores se pueden abrir?</w:t>
                </w:r>
              </w:p>
            </w:tc>
            <w:tc>
              <w:tcPr>
                <w:tcW w:w="993" w:type="dxa"/>
                <w:tcBorders>
                  <w:top w:val="single" w:sz="4" w:space="0" w:color="auto"/>
                  <w:left w:val="single" w:sz="4" w:space="0" w:color="auto"/>
                  <w:bottom w:val="single" w:sz="4" w:space="0" w:color="auto"/>
                  <w:right w:val="single" w:sz="4" w:space="0" w:color="auto"/>
                </w:tcBorders>
              </w:tcPr>
              <w:p w14:paraId="54DBDDC7" w14:textId="4BECCB31" w:rsidR="005816E8" w:rsidRPr="005816E8" w:rsidRDefault="349CBC45" w:rsidP="2F108460">
                <w:pPr>
                  <w:jc w:val="center"/>
                  <w:cnfStyle w:val="000000100000" w:firstRow="0" w:lastRow="0" w:firstColumn="0" w:lastColumn="0" w:oddVBand="0" w:evenVBand="0" w:oddHBand="1" w:evenHBand="0" w:firstRowFirstColumn="0" w:firstRowLastColumn="0" w:lastRowFirstColumn="0" w:lastRowLastColumn="0"/>
                  <w:rPr>
                    <w:rFonts w:ascii="Forte" w:hAnsi="Forte"/>
                  </w:rPr>
                </w:pPr>
                <w:r w:rsidRPr="2F108460">
                  <w:rPr>
                    <w:rFonts w:ascii="Forte" w:hAnsi="Forte"/>
                    <w:sz w:val="28"/>
                    <w:szCs w:val="28"/>
                  </w:rPr>
                  <w:t>X</w:t>
                </w:r>
              </w:p>
            </w:tc>
            <w:tc>
              <w:tcPr>
                <w:tcW w:w="910" w:type="dxa"/>
                <w:tcBorders>
                  <w:top w:val="single" w:sz="4" w:space="0" w:color="auto"/>
                  <w:left w:val="single" w:sz="4" w:space="0" w:color="auto"/>
                  <w:bottom w:val="single" w:sz="4" w:space="0" w:color="auto"/>
                </w:tcBorders>
              </w:tcPr>
              <w:p w14:paraId="11D7EBD8" w14:textId="77777777" w:rsidR="005816E8" w:rsidRPr="005816E8" w:rsidRDefault="005816E8" w:rsidP="00712374">
                <w:pPr>
                  <w:jc w:val="center"/>
                  <w:cnfStyle w:val="000000100000" w:firstRow="0" w:lastRow="0" w:firstColumn="0" w:lastColumn="0" w:oddVBand="0" w:evenVBand="0" w:oddHBand="1" w:evenHBand="0" w:firstRowFirstColumn="0" w:firstRowLastColumn="0" w:lastRowFirstColumn="0" w:lastRowLastColumn="0"/>
                </w:pPr>
              </w:p>
            </w:tc>
          </w:tr>
          <w:tr w:rsidR="005816E8" w:rsidRPr="005816E8" w14:paraId="27E27529" w14:textId="77777777" w:rsidTr="2F108460">
            <w:trPr>
              <w:gridAfter w:val="1"/>
              <w:wAfter w:w="38" w:type="dxa"/>
              <w:trHeight w:val="362"/>
            </w:trPr>
            <w:tc>
              <w:tcPr>
                <w:cnfStyle w:val="001000000000" w:firstRow="0" w:lastRow="0" w:firstColumn="1" w:lastColumn="0" w:oddVBand="0" w:evenVBand="0" w:oddHBand="0" w:evenHBand="0" w:firstRowFirstColumn="0" w:firstRowLastColumn="0" w:lastRowFirstColumn="0" w:lastRowLastColumn="0"/>
                <w:tcW w:w="7371" w:type="dxa"/>
                <w:tcBorders>
                  <w:top w:val="single" w:sz="4" w:space="0" w:color="auto"/>
                  <w:bottom w:val="single" w:sz="4" w:space="0" w:color="auto"/>
                  <w:right w:val="single" w:sz="4" w:space="0" w:color="auto"/>
                </w:tcBorders>
              </w:tcPr>
              <w:p w14:paraId="6CA0D420" w14:textId="6DEAA966" w:rsidR="005816E8" w:rsidRPr="005816E8" w:rsidRDefault="005816E8" w:rsidP="005816E8">
                <w:pPr>
                  <w:jc w:val="both"/>
                </w:pPr>
                <w:r>
                  <w:t>¿Se lleva un control de para qué se está usando cada aula?</w:t>
                </w:r>
              </w:p>
            </w:tc>
            <w:tc>
              <w:tcPr>
                <w:tcW w:w="993" w:type="dxa"/>
                <w:tcBorders>
                  <w:top w:val="single" w:sz="4" w:space="0" w:color="auto"/>
                  <w:left w:val="single" w:sz="4" w:space="0" w:color="auto"/>
                  <w:bottom w:val="single" w:sz="4" w:space="0" w:color="auto"/>
                  <w:right w:val="single" w:sz="4" w:space="0" w:color="auto"/>
                </w:tcBorders>
              </w:tcPr>
              <w:p w14:paraId="70F6BC1E" w14:textId="562E7A1B" w:rsidR="005816E8" w:rsidRPr="005816E8" w:rsidRDefault="6B5699FD" w:rsidP="2F108460">
                <w:pPr>
                  <w:jc w:val="center"/>
                  <w:cnfStyle w:val="000000000000" w:firstRow="0" w:lastRow="0" w:firstColumn="0" w:lastColumn="0" w:oddVBand="0" w:evenVBand="0" w:oddHBand="0" w:evenHBand="0" w:firstRowFirstColumn="0" w:firstRowLastColumn="0" w:lastRowFirstColumn="0" w:lastRowLastColumn="0"/>
                  <w:rPr>
                    <w:rFonts w:ascii="Forte" w:hAnsi="Forte"/>
                  </w:rPr>
                </w:pPr>
                <w:r w:rsidRPr="2F108460">
                  <w:rPr>
                    <w:rFonts w:ascii="Forte" w:hAnsi="Forte"/>
                    <w:sz w:val="28"/>
                    <w:szCs w:val="28"/>
                  </w:rPr>
                  <w:t>X</w:t>
                </w:r>
              </w:p>
            </w:tc>
            <w:tc>
              <w:tcPr>
                <w:tcW w:w="910" w:type="dxa"/>
                <w:tcBorders>
                  <w:top w:val="single" w:sz="4" w:space="0" w:color="auto"/>
                  <w:left w:val="single" w:sz="4" w:space="0" w:color="auto"/>
                  <w:bottom w:val="single" w:sz="4" w:space="0" w:color="auto"/>
                </w:tcBorders>
              </w:tcPr>
              <w:p w14:paraId="449BCBB3" w14:textId="77777777" w:rsidR="005816E8" w:rsidRPr="005816E8" w:rsidRDefault="005816E8" w:rsidP="00712374">
                <w:pPr>
                  <w:jc w:val="center"/>
                  <w:cnfStyle w:val="000000000000" w:firstRow="0" w:lastRow="0" w:firstColumn="0" w:lastColumn="0" w:oddVBand="0" w:evenVBand="0" w:oddHBand="0" w:evenHBand="0" w:firstRowFirstColumn="0" w:firstRowLastColumn="0" w:lastRowFirstColumn="0" w:lastRowLastColumn="0"/>
                </w:pPr>
              </w:p>
            </w:tc>
          </w:tr>
          <w:tr w:rsidR="005816E8" w:rsidRPr="005816E8" w14:paraId="3A3D02B2" w14:textId="77777777" w:rsidTr="2F108460">
            <w:trPr>
              <w:gridAfter w:val="1"/>
              <w:cnfStyle w:val="000000100000" w:firstRow="0" w:lastRow="0" w:firstColumn="0" w:lastColumn="0" w:oddVBand="0" w:evenVBand="0" w:oddHBand="1" w:evenHBand="0" w:firstRowFirstColumn="0" w:firstRowLastColumn="0" w:lastRowFirstColumn="0" w:lastRowLastColumn="0"/>
              <w:wAfter w:w="38" w:type="dxa"/>
              <w:trHeight w:val="362"/>
            </w:trPr>
            <w:tc>
              <w:tcPr>
                <w:cnfStyle w:val="001000000000" w:firstRow="0" w:lastRow="0" w:firstColumn="1" w:lastColumn="0" w:oddVBand="0" w:evenVBand="0" w:oddHBand="0" w:evenHBand="0" w:firstRowFirstColumn="0" w:firstRowLastColumn="0" w:lastRowFirstColumn="0" w:lastRowLastColumn="0"/>
                <w:tcW w:w="7371" w:type="dxa"/>
                <w:tcBorders>
                  <w:top w:val="single" w:sz="4" w:space="0" w:color="auto"/>
                  <w:bottom w:val="single" w:sz="4" w:space="0" w:color="auto"/>
                  <w:right w:val="single" w:sz="4" w:space="0" w:color="auto"/>
                </w:tcBorders>
              </w:tcPr>
              <w:p w14:paraId="35B56549" w14:textId="72D98FFF" w:rsidR="005816E8" w:rsidRPr="005816E8" w:rsidRDefault="005816E8" w:rsidP="005816E8">
                <w:pPr>
                  <w:jc w:val="both"/>
                </w:pPr>
                <w:r>
                  <w:t>¿Los ordenadores pueden ser utilizados solamente por personal autorizado?</w:t>
                </w:r>
              </w:p>
            </w:tc>
            <w:tc>
              <w:tcPr>
                <w:tcW w:w="993" w:type="dxa"/>
                <w:tcBorders>
                  <w:top w:val="single" w:sz="4" w:space="0" w:color="auto"/>
                  <w:left w:val="single" w:sz="4" w:space="0" w:color="auto"/>
                  <w:bottom w:val="single" w:sz="4" w:space="0" w:color="auto"/>
                  <w:right w:val="single" w:sz="4" w:space="0" w:color="auto"/>
                </w:tcBorders>
              </w:tcPr>
              <w:p w14:paraId="0AFB6EA0" w14:textId="4B042EA8" w:rsidR="005816E8" w:rsidRPr="005816E8" w:rsidRDefault="06E6A23E" w:rsidP="2F108460">
                <w:pPr>
                  <w:jc w:val="center"/>
                  <w:cnfStyle w:val="000000100000" w:firstRow="0" w:lastRow="0" w:firstColumn="0" w:lastColumn="0" w:oddVBand="0" w:evenVBand="0" w:oddHBand="1" w:evenHBand="0" w:firstRowFirstColumn="0" w:firstRowLastColumn="0" w:lastRowFirstColumn="0" w:lastRowLastColumn="0"/>
                  <w:rPr>
                    <w:rFonts w:ascii="Forte" w:hAnsi="Forte"/>
                  </w:rPr>
                </w:pPr>
                <w:r w:rsidRPr="2F108460">
                  <w:rPr>
                    <w:rFonts w:ascii="Forte" w:hAnsi="Forte"/>
                    <w:sz w:val="28"/>
                    <w:szCs w:val="28"/>
                  </w:rPr>
                  <w:t>X</w:t>
                </w:r>
              </w:p>
            </w:tc>
            <w:tc>
              <w:tcPr>
                <w:tcW w:w="910" w:type="dxa"/>
                <w:tcBorders>
                  <w:top w:val="single" w:sz="4" w:space="0" w:color="auto"/>
                  <w:left w:val="single" w:sz="4" w:space="0" w:color="auto"/>
                  <w:bottom w:val="single" w:sz="4" w:space="0" w:color="auto"/>
                </w:tcBorders>
              </w:tcPr>
              <w:p w14:paraId="6ACFA014" w14:textId="77777777" w:rsidR="005816E8" w:rsidRPr="005816E8" w:rsidRDefault="005816E8" w:rsidP="00712374">
                <w:pPr>
                  <w:jc w:val="center"/>
                  <w:cnfStyle w:val="000000100000" w:firstRow="0" w:lastRow="0" w:firstColumn="0" w:lastColumn="0" w:oddVBand="0" w:evenVBand="0" w:oddHBand="1" w:evenHBand="0" w:firstRowFirstColumn="0" w:firstRowLastColumn="0" w:lastRowFirstColumn="0" w:lastRowLastColumn="0"/>
                </w:pPr>
              </w:p>
            </w:tc>
          </w:tr>
          <w:tr w:rsidR="005816E8" w:rsidRPr="005816E8" w14:paraId="40ED8A2D" w14:textId="77777777" w:rsidTr="2F108460">
            <w:trPr>
              <w:gridAfter w:val="1"/>
              <w:wAfter w:w="38" w:type="dxa"/>
              <w:trHeight w:val="362"/>
            </w:trPr>
            <w:tc>
              <w:tcPr>
                <w:cnfStyle w:val="001000000000" w:firstRow="0" w:lastRow="0" w:firstColumn="1" w:lastColumn="0" w:oddVBand="0" w:evenVBand="0" w:oddHBand="0" w:evenHBand="0" w:firstRowFirstColumn="0" w:firstRowLastColumn="0" w:lastRowFirstColumn="0" w:lastRowLastColumn="0"/>
                <w:tcW w:w="7371" w:type="dxa"/>
                <w:tcBorders>
                  <w:top w:val="single" w:sz="4" w:space="0" w:color="auto"/>
                  <w:bottom w:val="single" w:sz="4" w:space="0" w:color="auto"/>
                  <w:right w:val="single" w:sz="4" w:space="0" w:color="auto"/>
                </w:tcBorders>
              </w:tcPr>
              <w:p w14:paraId="519D4200" w14:textId="60BA0E5F" w:rsidR="005816E8" w:rsidRPr="005816E8" w:rsidRDefault="005816E8" w:rsidP="005816E8">
                <w:pPr>
                  <w:jc w:val="both"/>
                </w:pPr>
                <w:r>
                  <w:t>¿El software instalado en los equipos está actualizado?</w:t>
                </w:r>
              </w:p>
            </w:tc>
            <w:tc>
              <w:tcPr>
                <w:tcW w:w="993" w:type="dxa"/>
                <w:tcBorders>
                  <w:top w:val="single" w:sz="4" w:space="0" w:color="auto"/>
                  <w:left w:val="single" w:sz="4" w:space="0" w:color="auto"/>
                  <w:bottom w:val="single" w:sz="4" w:space="0" w:color="auto"/>
                  <w:right w:val="single" w:sz="4" w:space="0" w:color="auto"/>
                </w:tcBorders>
              </w:tcPr>
              <w:p w14:paraId="18F9E3F4" w14:textId="46920DC2" w:rsidR="005816E8" w:rsidRPr="005816E8" w:rsidRDefault="7C1DC07E" w:rsidP="2F108460">
                <w:pPr>
                  <w:jc w:val="center"/>
                  <w:cnfStyle w:val="000000000000" w:firstRow="0" w:lastRow="0" w:firstColumn="0" w:lastColumn="0" w:oddVBand="0" w:evenVBand="0" w:oddHBand="0" w:evenHBand="0" w:firstRowFirstColumn="0" w:firstRowLastColumn="0" w:lastRowFirstColumn="0" w:lastRowLastColumn="0"/>
                  <w:rPr>
                    <w:rFonts w:ascii="Forte" w:hAnsi="Forte"/>
                  </w:rPr>
                </w:pPr>
                <w:r w:rsidRPr="2F108460">
                  <w:rPr>
                    <w:rFonts w:ascii="Forte" w:hAnsi="Forte"/>
                    <w:sz w:val="28"/>
                    <w:szCs w:val="28"/>
                  </w:rPr>
                  <w:t>X</w:t>
                </w:r>
              </w:p>
            </w:tc>
            <w:tc>
              <w:tcPr>
                <w:tcW w:w="910" w:type="dxa"/>
                <w:tcBorders>
                  <w:top w:val="single" w:sz="4" w:space="0" w:color="auto"/>
                  <w:left w:val="single" w:sz="4" w:space="0" w:color="auto"/>
                  <w:bottom w:val="single" w:sz="4" w:space="0" w:color="auto"/>
                </w:tcBorders>
              </w:tcPr>
              <w:p w14:paraId="45AAB4F9" w14:textId="77777777" w:rsidR="005816E8" w:rsidRPr="005816E8" w:rsidRDefault="005816E8" w:rsidP="00712374">
                <w:pPr>
                  <w:jc w:val="center"/>
                  <w:cnfStyle w:val="000000000000" w:firstRow="0" w:lastRow="0" w:firstColumn="0" w:lastColumn="0" w:oddVBand="0" w:evenVBand="0" w:oddHBand="0" w:evenHBand="0" w:firstRowFirstColumn="0" w:firstRowLastColumn="0" w:lastRowFirstColumn="0" w:lastRowLastColumn="0"/>
                </w:pPr>
              </w:p>
            </w:tc>
          </w:tr>
          <w:tr w:rsidR="005816E8" w:rsidRPr="005816E8" w14:paraId="597D8931" w14:textId="77777777" w:rsidTr="2F108460">
            <w:trPr>
              <w:gridAfter w:val="1"/>
              <w:cnfStyle w:val="000000100000" w:firstRow="0" w:lastRow="0" w:firstColumn="0" w:lastColumn="0" w:oddVBand="0" w:evenVBand="0" w:oddHBand="1" w:evenHBand="0" w:firstRowFirstColumn="0" w:firstRowLastColumn="0" w:lastRowFirstColumn="0" w:lastRowLastColumn="0"/>
              <w:wAfter w:w="38" w:type="dxa"/>
              <w:trHeight w:val="362"/>
            </w:trPr>
            <w:tc>
              <w:tcPr>
                <w:cnfStyle w:val="001000000000" w:firstRow="0" w:lastRow="0" w:firstColumn="1" w:lastColumn="0" w:oddVBand="0" w:evenVBand="0" w:oddHBand="0" w:evenHBand="0" w:firstRowFirstColumn="0" w:firstRowLastColumn="0" w:lastRowFirstColumn="0" w:lastRowLastColumn="0"/>
                <w:tcW w:w="7371" w:type="dxa"/>
                <w:tcBorders>
                  <w:top w:val="single" w:sz="4" w:space="0" w:color="auto"/>
                  <w:bottom w:val="single" w:sz="4" w:space="0" w:color="auto"/>
                  <w:right w:val="single" w:sz="4" w:space="0" w:color="auto"/>
                </w:tcBorders>
              </w:tcPr>
              <w:p w14:paraId="73DAB264" w14:textId="3BF90F57" w:rsidR="005816E8" w:rsidRPr="005816E8" w:rsidRDefault="005816E8" w:rsidP="005816E8">
                <w:pPr>
                  <w:jc w:val="both"/>
                </w:pPr>
                <w:r>
                  <w:t>¿Solamente los usuarios administradores pueden modificar configuraciones o instalar programas?</w:t>
                </w:r>
              </w:p>
            </w:tc>
            <w:tc>
              <w:tcPr>
                <w:tcW w:w="993" w:type="dxa"/>
                <w:tcBorders>
                  <w:top w:val="single" w:sz="4" w:space="0" w:color="auto"/>
                  <w:left w:val="single" w:sz="4" w:space="0" w:color="auto"/>
                  <w:bottom w:val="single" w:sz="4" w:space="0" w:color="auto"/>
                  <w:right w:val="single" w:sz="4" w:space="0" w:color="auto"/>
                </w:tcBorders>
              </w:tcPr>
              <w:p w14:paraId="27FAA290" w14:textId="79366965" w:rsidR="005816E8" w:rsidRPr="005816E8" w:rsidRDefault="0A425218" w:rsidP="2F108460">
                <w:pPr>
                  <w:jc w:val="center"/>
                  <w:cnfStyle w:val="000000100000" w:firstRow="0" w:lastRow="0" w:firstColumn="0" w:lastColumn="0" w:oddVBand="0" w:evenVBand="0" w:oddHBand="1" w:evenHBand="0" w:firstRowFirstColumn="0" w:firstRowLastColumn="0" w:lastRowFirstColumn="0" w:lastRowLastColumn="0"/>
                  <w:rPr>
                    <w:rFonts w:ascii="Forte" w:hAnsi="Forte"/>
                  </w:rPr>
                </w:pPr>
                <w:r w:rsidRPr="2F108460">
                  <w:rPr>
                    <w:rFonts w:ascii="Forte" w:hAnsi="Forte"/>
                    <w:sz w:val="28"/>
                    <w:szCs w:val="28"/>
                  </w:rPr>
                  <w:t>X</w:t>
                </w:r>
              </w:p>
            </w:tc>
            <w:tc>
              <w:tcPr>
                <w:tcW w:w="910" w:type="dxa"/>
                <w:tcBorders>
                  <w:top w:val="single" w:sz="4" w:space="0" w:color="auto"/>
                  <w:left w:val="single" w:sz="4" w:space="0" w:color="auto"/>
                  <w:bottom w:val="single" w:sz="4" w:space="0" w:color="auto"/>
                </w:tcBorders>
              </w:tcPr>
              <w:p w14:paraId="553B2815" w14:textId="77777777" w:rsidR="005816E8" w:rsidRPr="005816E8" w:rsidRDefault="005816E8" w:rsidP="00712374">
                <w:pPr>
                  <w:jc w:val="center"/>
                  <w:cnfStyle w:val="000000100000" w:firstRow="0" w:lastRow="0" w:firstColumn="0" w:lastColumn="0" w:oddVBand="0" w:evenVBand="0" w:oddHBand="1" w:evenHBand="0" w:firstRowFirstColumn="0" w:firstRowLastColumn="0" w:lastRowFirstColumn="0" w:lastRowLastColumn="0"/>
                </w:pPr>
              </w:p>
            </w:tc>
          </w:tr>
          <w:tr w:rsidR="005816E8" w:rsidRPr="005816E8" w14:paraId="36C491B1" w14:textId="77777777" w:rsidTr="2F108460">
            <w:trPr>
              <w:gridAfter w:val="1"/>
              <w:wAfter w:w="38" w:type="dxa"/>
              <w:trHeight w:val="362"/>
            </w:trPr>
            <w:tc>
              <w:tcPr>
                <w:cnfStyle w:val="001000000000" w:firstRow="0" w:lastRow="0" w:firstColumn="1" w:lastColumn="0" w:oddVBand="0" w:evenVBand="0" w:oddHBand="0" w:evenHBand="0" w:firstRowFirstColumn="0" w:firstRowLastColumn="0" w:lastRowFirstColumn="0" w:lastRowLastColumn="0"/>
                <w:tcW w:w="7371" w:type="dxa"/>
                <w:tcBorders>
                  <w:top w:val="single" w:sz="4" w:space="0" w:color="auto"/>
                  <w:right w:val="single" w:sz="4" w:space="0" w:color="auto"/>
                </w:tcBorders>
              </w:tcPr>
              <w:p w14:paraId="7AE217D2" w14:textId="5CCE44AF" w:rsidR="005816E8" w:rsidRPr="005816E8" w:rsidRDefault="005816E8" w:rsidP="005816E8">
                <w:pPr>
                  <w:jc w:val="both"/>
                </w:pPr>
                <w:r>
                  <w:t>¿Todo el software instalado en los equipos tiene licencia?</w:t>
                </w:r>
              </w:p>
            </w:tc>
            <w:tc>
              <w:tcPr>
                <w:tcW w:w="993" w:type="dxa"/>
                <w:tcBorders>
                  <w:top w:val="single" w:sz="4" w:space="0" w:color="auto"/>
                  <w:left w:val="single" w:sz="4" w:space="0" w:color="auto"/>
                  <w:right w:val="single" w:sz="4" w:space="0" w:color="auto"/>
                </w:tcBorders>
              </w:tcPr>
              <w:p w14:paraId="4EB8CEC5" w14:textId="35D74581" w:rsidR="005816E8" w:rsidRPr="005816E8" w:rsidRDefault="03EDF6E5" w:rsidP="2F108460">
                <w:pPr>
                  <w:jc w:val="center"/>
                  <w:cnfStyle w:val="000000000000" w:firstRow="0" w:lastRow="0" w:firstColumn="0" w:lastColumn="0" w:oddVBand="0" w:evenVBand="0" w:oddHBand="0" w:evenHBand="0" w:firstRowFirstColumn="0" w:firstRowLastColumn="0" w:lastRowFirstColumn="0" w:lastRowLastColumn="0"/>
                  <w:rPr>
                    <w:rFonts w:ascii="Forte" w:hAnsi="Forte"/>
                  </w:rPr>
                </w:pPr>
                <w:r w:rsidRPr="2F108460">
                  <w:rPr>
                    <w:rFonts w:ascii="Forte" w:hAnsi="Forte"/>
                    <w:sz w:val="28"/>
                    <w:szCs w:val="28"/>
                  </w:rPr>
                  <w:t>X</w:t>
                </w:r>
              </w:p>
            </w:tc>
            <w:tc>
              <w:tcPr>
                <w:tcW w:w="910" w:type="dxa"/>
                <w:tcBorders>
                  <w:top w:val="single" w:sz="4" w:space="0" w:color="auto"/>
                  <w:left w:val="single" w:sz="4" w:space="0" w:color="auto"/>
                </w:tcBorders>
              </w:tcPr>
              <w:p w14:paraId="22E14298" w14:textId="77777777" w:rsidR="005816E8" w:rsidRPr="005816E8" w:rsidRDefault="005816E8" w:rsidP="00712374">
                <w:pPr>
                  <w:jc w:val="center"/>
                  <w:cnfStyle w:val="000000000000" w:firstRow="0" w:lastRow="0" w:firstColumn="0" w:lastColumn="0" w:oddVBand="0" w:evenVBand="0" w:oddHBand="0" w:evenHBand="0" w:firstRowFirstColumn="0" w:firstRowLastColumn="0" w:lastRowFirstColumn="0" w:lastRowLastColumn="0"/>
                </w:pPr>
              </w:p>
            </w:tc>
          </w:tr>
          <w:tr w:rsidR="2F108460" w14:paraId="4E508BB0" w14:textId="77777777" w:rsidTr="2F108460">
            <w:trPr>
              <w:gridAfter w:val="1"/>
              <w:cnfStyle w:val="000000100000" w:firstRow="0" w:lastRow="0" w:firstColumn="0" w:lastColumn="0" w:oddVBand="0" w:evenVBand="0" w:oddHBand="1" w:evenHBand="0" w:firstRowFirstColumn="0" w:firstRowLastColumn="0" w:lastRowFirstColumn="0" w:lastRowLastColumn="0"/>
              <w:wAfter w:w="38" w:type="dxa"/>
              <w:trHeight w:val="362"/>
            </w:trPr>
            <w:tc>
              <w:tcPr>
                <w:cnfStyle w:val="001000000000" w:firstRow="0" w:lastRow="0" w:firstColumn="1" w:lastColumn="0" w:oddVBand="0" w:evenVBand="0" w:oddHBand="0" w:evenHBand="0" w:firstRowFirstColumn="0" w:firstRowLastColumn="0" w:lastRowFirstColumn="0" w:lastRowLastColumn="0"/>
                <w:tcW w:w="7371" w:type="dxa"/>
                <w:tcBorders>
                  <w:top w:val="single" w:sz="4" w:space="0" w:color="auto"/>
                  <w:right w:val="single" w:sz="4" w:space="0" w:color="auto"/>
                </w:tcBorders>
              </w:tcPr>
              <w:p w14:paraId="2384FCD8" w14:textId="64C1E5D1" w:rsidR="03EDF6E5" w:rsidRDefault="03EDF6E5" w:rsidP="2F108460">
                <w:pPr>
                  <w:jc w:val="both"/>
                </w:pPr>
                <w:r>
                  <w:t>¿Los ordenadores están anclados al aula?</w:t>
                </w:r>
              </w:p>
            </w:tc>
            <w:tc>
              <w:tcPr>
                <w:tcW w:w="993" w:type="dxa"/>
                <w:tcBorders>
                  <w:top w:val="single" w:sz="4" w:space="0" w:color="auto"/>
                  <w:left w:val="single" w:sz="4" w:space="0" w:color="auto"/>
                  <w:right w:val="single" w:sz="4" w:space="0" w:color="auto"/>
                </w:tcBorders>
              </w:tcPr>
              <w:p w14:paraId="732C9E00" w14:textId="3AD583F7" w:rsidR="2F108460" w:rsidRDefault="2F108460" w:rsidP="2F108460">
                <w:pPr>
                  <w:jc w:val="center"/>
                  <w:cnfStyle w:val="000000100000" w:firstRow="0" w:lastRow="0" w:firstColumn="0" w:lastColumn="0" w:oddVBand="0" w:evenVBand="0" w:oddHBand="1" w:evenHBand="0" w:firstRowFirstColumn="0" w:firstRowLastColumn="0" w:lastRowFirstColumn="0" w:lastRowLastColumn="0"/>
                  <w:rPr>
                    <w:rFonts w:ascii="Forte" w:hAnsi="Forte"/>
                    <w:sz w:val="28"/>
                    <w:szCs w:val="28"/>
                  </w:rPr>
                </w:pPr>
              </w:p>
            </w:tc>
            <w:tc>
              <w:tcPr>
                <w:tcW w:w="910" w:type="dxa"/>
                <w:tcBorders>
                  <w:top w:val="single" w:sz="4" w:space="0" w:color="auto"/>
                  <w:left w:val="single" w:sz="4" w:space="0" w:color="auto"/>
                </w:tcBorders>
              </w:tcPr>
              <w:p w14:paraId="79C52A5D" w14:textId="5DB6F95C" w:rsidR="03EDF6E5" w:rsidRDefault="03EDF6E5" w:rsidP="2F108460">
                <w:pPr>
                  <w:jc w:val="center"/>
                  <w:cnfStyle w:val="000000100000" w:firstRow="0" w:lastRow="0" w:firstColumn="0" w:lastColumn="0" w:oddVBand="0" w:evenVBand="0" w:oddHBand="1" w:evenHBand="0" w:firstRowFirstColumn="0" w:firstRowLastColumn="0" w:lastRowFirstColumn="0" w:lastRowLastColumn="0"/>
                  <w:rPr>
                    <w:rFonts w:ascii="Forte" w:hAnsi="Forte"/>
                  </w:rPr>
                </w:pPr>
                <w:r w:rsidRPr="2F108460">
                  <w:rPr>
                    <w:rFonts w:ascii="Forte" w:hAnsi="Forte"/>
                    <w:sz w:val="28"/>
                    <w:szCs w:val="28"/>
                  </w:rPr>
                  <w:t>X</w:t>
                </w:r>
              </w:p>
            </w:tc>
          </w:tr>
          <w:tr w:rsidR="2F108460" w14:paraId="44367AC0" w14:textId="77777777" w:rsidTr="2F108460">
            <w:trPr>
              <w:gridAfter w:val="1"/>
              <w:wAfter w:w="38" w:type="dxa"/>
              <w:trHeight w:val="362"/>
            </w:trPr>
            <w:tc>
              <w:tcPr>
                <w:cnfStyle w:val="001000000000" w:firstRow="0" w:lastRow="0" w:firstColumn="1" w:lastColumn="0" w:oddVBand="0" w:evenVBand="0" w:oddHBand="0" w:evenHBand="0" w:firstRowFirstColumn="0" w:firstRowLastColumn="0" w:lastRowFirstColumn="0" w:lastRowLastColumn="0"/>
                <w:tcW w:w="7371" w:type="dxa"/>
                <w:tcBorders>
                  <w:top w:val="single" w:sz="4" w:space="0" w:color="auto"/>
                  <w:right w:val="single" w:sz="4" w:space="0" w:color="auto"/>
                </w:tcBorders>
              </w:tcPr>
              <w:p w14:paraId="61D81D03" w14:textId="1B11564E" w:rsidR="03EDF6E5" w:rsidRDefault="03EDF6E5" w:rsidP="2F108460">
                <w:pPr>
                  <w:jc w:val="both"/>
                </w:pPr>
                <w:r>
                  <w:t>¿Están los periféricos fijados de alguna manera a los ordenadores?</w:t>
                </w:r>
              </w:p>
            </w:tc>
            <w:tc>
              <w:tcPr>
                <w:tcW w:w="993" w:type="dxa"/>
                <w:tcBorders>
                  <w:top w:val="single" w:sz="4" w:space="0" w:color="auto"/>
                  <w:left w:val="single" w:sz="4" w:space="0" w:color="auto"/>
                  <w:right w:val="single" w:sz="4" w:space="0" w:color="auto"/>
                </w:tcBorders>
              </w:tcPr>
              <w:p w14:paraId="37DB0318" w14:textId="1B77267E" w:rsidR="2F108460" w:rsidRDefault="2F108460" w:rsidP="2F108460">
                <w:pPr>
                  <w:jc w:val="center"/>
                  <w:cnfStyle w:val="000000000000" w:firstRow="0" w:lastRow="0" w:firstColumn="0" w:lastColumn="0" w:oddVBand="0" w:evenVBand="0" w:oddHBand="0" w:evenHBand="0" w:firstRowFirstColumn="0" w:firstRowLastColumn="0" w:lastRowFirstColumn="0" w:lastRowLastColumn="0"/>
                  <w:rPr>
                    <w:rFonts w:ascii="Forte" w:hAnsi="Forte"/>
                    <w:sz w:val="28"/>
                    <w:szCs w:val="28"/>
                  </w:rPr>
                </w:pPr>
              </w:p>
            </w:tc>
            <w:tc>
              <w:tcPr>
                <w:tcW w:w="910" w:type="dxa"/>
                <w:tcBorders>
                  <w:top w:val="single" w:sz="4" w:space="0" w:color="auto"/>
                  <w:left w:val="single" w:sz="4" w:space="0" w:color="auto"/>
                </w:tcBorders>
              </w:tcPr>
              <w:p w14:paraId="6508AB29" w14:textId="45B86D18" w:rsidR="03EDF6E5" w:rsidRDefault="03EDF6E5" w:rsidP="2F108460">
                <w:pPr>
                  <w:jc w:val="center"/>
                  <w:cnfStyle w:val="000000000000" w:firstRow="0" w:lastRow="0" w:firstColumn="0" w:lastColumn="0" w:oddVBand="0" w:evenVBand="0" w:oddHBand="0" w:evenHBand="0" w:firstRowFirstColumn="0" w:firstRowLastColumn="0" w:lastRowFirstColumn="0" w:lastRowLastColumn="0"/>
                  <w:rPr>
                    <w:rFonts w:ascii="Forte" w:hAnsi="Forte"/>
                  </w:rPr>
                </w:pPr>
                <w:r w:rsidRPr="2F108460">
                  <w:rPr>
                    <w:rFonts w:ascii="Forte" w:hAnsi="Forte"/>
                    <w:sz w:val="28"/>
                    <w:szCs w:val="28"/>
                  </w:rPr>
                  <w:t>X</w:t>
                </w:r>
              </w:p>
            </w:tc>
          </w:tr>
          <w:tr w:rsidR="6E96EA61" w14:paraId="3DB5E3BA" w14:textId="77777777" w:rsidTr="6E96EA61">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7371" w:type="dxa"/>
                <w:tcBorders>
                  <w:top w:val="single" w:sz="4" w:space="0" w:color="auto"/>
                  <w:right w:val="single" w:sz="4" w:space="0" w:color="auto"/>
                </w:tcBorders>
              </w:tcPr>
              <w:p w14:paraId="381F095A" w14:textId="224D222C" w:rsidR="5BB5C825" w:rsidRDefault="5BB5C825" w:rsidP="6E96EA61">
                <w:pPr>
                  <w:jc w:val="both"/>
                </w:pPr>
                <w:r>
                  <w:t xml:space="preserve">¿El acceso a la </w:t>
                </w:r>
                <w:r w:rsidR="56BE677D">
                  <w:t>BIOS</w:t>
                </w:r>
                <w:r>
                  <w:t xml:space="preserve"> está protegido?</w:t>
                </w:r>
              </w:p>
            </w:tc>
            <w:tc>
              <w:tcPr>
                <w:tcW w:w="993" w:type="dxa"/>
                <w:tcBorders>
                  <w:top w:val="single" w:sz="4" w:space="0" w:color="auto"/>
                  <w:left w:val="single" w:sz="4" w:space="0" w:color="auto"/>
                  <w:right w:val="single" w:sz="4" w:space="0" w:color="auto"/>
                </w:tcBorders>
              </w:tcPr>
              <w:p w14:paraId="4A5565A7" w14:textId="56EBF1EE" w:rsidR="5BB5C825" w:rsidRDefault="5BB5C825" w:rsidP="6E96EA61">
                <w:pPr>
                  <w:jc w:val="center"/>
                  <w:cnfStyle w:val="000000100000" w:firstRow="0" w:lastRow="0" w:firstColumn="0" w:lastColumn="0" w:oddVBand="0" w:evenVBand="0" w:oddHBand="1" w:evenHBand="0" w:firstRowFirstColumn="0" w:firstRowLastColumn="0" w:lastRowFirstColumn="0" w:lastRowLastColumn="0"/>
                  <w:rPr>
                    <w:rFonts w:ascii="Forte" w:hAnsi="Forte"/>
                  </w:rPr>
                </w:pPr>
                <w:r w:rsidRPr="6E96EA61">
                  <w:rPr>
                    <w:rFonts w:ascii="Forte" w:hAnsi="Forte"/>
                    <w:sz w:val="28"/>
                    <w:szCs w:val="28"/>
                  </w:rPr>
                  <w:t>X</w:t>
                </w:r>
              </w:p>
            </w:tc>
            <w:tc>
              <w:tcPr>
                <w:tcW w:w="910" w:type="dxa"/>
                <w:gridSpan w:val="2"/>
                <w:tcBorders>
                  <w:top w:val="single" w:sz="4" w:space="0" w:color="auto"/>
                  <w:left w:val="single" w:sz="4" w:space="0" w:color="auto"/>
                </w:tcBorders>
              </w:tcPr>
              <w:p w14:paraId="1AF49D20" w14:textId="148A3A93" w:rsidR="6E96EA61" w:rsidRDefault="6E96EA61" w:rsidP="6E96EA61">
                <w:pPr>
                  <w:jc w:val="center"/>
                  <w:cnfStyle w:val="000000100000" w:firstRow="0" w:lastRow="0" w:firstColumn="0" w:lastColumn="0" w:oddVBand="0" w:evenVBand="0" w:oddHBand="1" w:evenHBand="0" w:firstRowFirstColumn="0" w:firstRowLastColumn="0" w:lastRowFirstColumn="0" w:lastRowLastColumn="0"/>
                  <w:rPr>
                    <w:rFonts w:ascii="Forte" w:hAnsi="Forte"/>
                    <w:sz w:val="28"/>
                    <w:szCs w:val="28"/>
                  </w:rPr>
                </w:pPr>
              </w:p>
            </w:tc>
          </w:tr>
        </w:tbl>
        <w:p w14:paraId="3A375F7A" w14:textId="12092A70" w:rsidR="5F3F8830" w:rsidRDefault="5F3F8830" w:rsidP="5F3F8830">
          <w:pPr>
            <w:rPr>
              <w:rFonts w:eastAsiaTheme="minorEastAsia"/>
            </w:rPr>
          </w:pPr>
        </w:p>
        <w:p w14:paraId="58C2EC1A" w14:textId="15812E81" w:rsidR="5F3F8830" w:rsidRDefault="5F3F8830" w:rsidP="3F80530A"/>
        <w:tbl>
          <w:tblPr>
            <w:tblStyle w:val="PlainTable5"/>
            <w:tblW w:w="0" w:type="auto"/>
            <w:tblLook w:val="04A0" w:firstRow="1" w:lastRow="0" w:firstColumn="1" w:lastColumn="0" w:noHBand="0" w:noVBand="1"/>
          </w:tblPr>
          <w:tblGrid>
            <w:gridCol w:w="7133"/>
            <w:gridCol w:w="966"/>
            <w:gridCol w:w="927"/>
          </w:tblGrid>
          <w:tr w:rsidR="3F80530A" w14:paraId="4C7617CC" w14:textId="77777777" w:rsidTr="3F80530A">
            <w:trPr>
              <w:cnfStyle w:val="100000000000" w:firstRow="1" w:lastRow="0" w:firstColumn="0" w:lastColumn="0" w:oddVBand="0" w:evenVBand="0" w:oddHBand="0" w:evenHBand="0" w:firstRowFirstColumn="0" w:firstRowLastColumn="0" w:lastRowFirstColumn="0" w:lastRowLastColumn="0"/>
              <w:trHeight w:val="362"/>
            </w:trPr>
            <w:tc>
              <w:tcPr>
                <w:cnfStyle w:val="001000000100" w:firstRow="0" w:lastRow="0" w:firstColumn="1" w:lastColumn="0" w:oddVBand="0" w:evenVBand="0" w:oddHBand="0" w:evenHBand="0" w:firstRowFirstColumn="1" w:firstRowLastColumn="0" w:lastRowFirstColumn="0" w:lastRowLastColumn="0"/>
                <w:tcW w:w="9312" w:type="dxa"/>
                <w:gridSpan w:val="3"/>
                <w:tcBorders>
                  <w:bottom w:val="single" w:sz="4" w:space="0" w:color="auto"/>
                </w:tcBorders>
              </w:tcPr>
              <w:p w14:paraId="622C324A" w14:textId="79803C1D" w:rsidR="2B3D6121" w:rsidRDefault="2B3D6121" w:rsidP="3F80530A">
                <w:pPr>
                  <w:spacing w:line="259" w:lineRule="auto"/>
                  <w:jc w:val="center"/>
                </w:pPr>
                <w:r w:rsidRPr="3F80530A">
                  <w:rPr>
                    <w:b/>
                    <w:bCs/>
                  </w:rPr>
                  <w:t>Salas de libre acceso</w:t>
                </w:r>
              </w:p>
            </w:tc>
          </w:tr>
          <w:tr w:rsidR="3F80530A" w14:paraId="703F5E3D" w14:textId="77777777" w:rsidTr="3F80530A">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7371" w:type="dxa"/>
                <w:tcBorders>
                  <w:top w:val="single" w:sz="4" w:space="0" w:color="auto"/>
                  <w:left w:val="single" w:sz="4" w:space="0" w:color="auto"/>
                  <w:bottom w:val="single" w:sz="4" w:space="0" w:color="auto"/>
                  <w:right w:val="single" w:sz="4" w:space="0" w:color="auto"/>
                </w:tcBorders>
              </w:tcPr>
              <w:p w14:paraId="0B0EAA40" w14:textId="77777777" w:rsidR="3F80530A" w:rsidRDefault="3F80530A" w:rsidP="3F80530A">
                <w:pPr>
                  <w:jc w:val="center"/>
                  <w:rPr>
                    <w:b/>
                    <w:bCs/>
                    <w:i w:val="0"/>
                    <w:iCs w:val="0"/>
                  </w:rPr>
                </w:pP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tcPr>
              <w:p w14:paraId="16750FDB" w14:textId="77777777" w:rsidR="3F80530A" w:rsidRDefault="3F80530A" w:rsidP="3F80530A">
                <w:pPr>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
                    <w:bCs/>
                    <w:i/>
                    <w:iCs/>
                    <w:sz w:val="26"/>
                    <w:szCs w:val="26"/>
                  </w:rPr>
                </w:pPr>
                <w:r w:rsidRPr="3F80530A">
                  <w:rPr>
                    <w:b/>
                    <w:bCs/>
                    <w:i/>
                    <w:iCs/>
                  </w:rPr>
                  <w:t>Sí</w:t>
                </w:r>
              </w:p>
            </w:tc>
            <w:tc>
              <w:tcPr>
                <w:tcW w:w="948" w:type="dxa"/>
                <w:tcBorders>
                  <w:top w:val="single" w:sz="4" w:space="0" w:color="auto"/>
                  <w:left w:val="single" w:sz="4" w:space="0" w:color="auto"/>
                  <w:bottom w:val="single" w:sz="4" w:space="0" w:color="auto"/>
                  <w:right w:val="single" w:sz="4" w:space="0" w:color="auto"/>
                </w:tcBorders>
                <w:shd w:val="clear" w:color="auto" w:fill="FFFFFF" w:themeFill="background1"/>
              </w:tcPr>
              <w:p w14:paraId="1C320D4A" w14:textId="77777777" w:rsidR="3F80530A" w:rsidRDefault="3F80530A" w:rsidP="3F80530A">
                <w:pPr>
                  <w:jc w:val="center"/>
                  <w:cnfStyle w:val="000000100000" w:firstRow="0" w:lastRow="0" w:firstColumn="0" w:lastColumn="0" w:oddVBand="0" w:evenVBand="0" w:oddHBand="1" w:evenHBand="0" w:firstRowFirstColumn="0" w:firstRowLastColumn="0" w:lastRowFirstColumn="0" w:lastRowLastColumn="0"/>
                  <w:rPr>
                    <w:b/>
                    <w:bCs/>
                    <w:i/>
                    <w:iCs/>
                  </w:rPr>
                </w:pPr>
                <w:r w:rsidRPr="3F80530A">
                  <w:rPr>
                    <w:b/>
                    <w:bCs/>
                    <w:i/>
                    <w:iCs/>
                  </w:rPr>
                  <w:t>No</w:t>
                </w:r>
              </w:p>
            </w:tc>
          </w:tr>
          <w:tr w:rsidR="3F80530A" w14:paraId="1CA6F6CD" w14:textId="77777777" w:rsidTr="3F80530A">
            <w:trPr>
              <w:trHeight w:val="362"/>
            </w:trPr>
            <w:tc>
              <w:tcPr>
                <w:cnfStyle w:val="001000000000" w:firstRow="0" w:lastRow="0" w:firstColumn="1" w:lastColumn="0" w:oddVBand="0" w:evenVBand="0" w:oddHBand="0" w:evenHBand="0" w:firstRowFirstColumn="0" w:firstRowLastColumn="0" w:lastRowFirstColumn="0" w:lastRowLastColumn="0"/>
                <w:tcW w:w="7371" w:type="dxa"/>
                <w:tcBorders>
                  <w:bottom w:val="single" w:sz="4" w:space="0" w:color="auto"/>
                  <w:right w:val="single" w:sz="4" w:space="0" w:color="auto"/>
                </w:tcBorders>
              </w:tcPr>
              <w:p w14:paraId="05116F23" w14:textId="4B42D97F" w:rsidR="3F80530A" w:rsidRDefault="3F80530A" w:rsidP="3F80530A">
                <w:pPr>
                  <w:jc w:val="both"/>
                  <w:rPr>
                    <w:rFonts w:eastAsiaTheme="minorEastAsia"/>
                  </w:rPr>
                </w:pPr>
                <w:r>
                  <w:t>¿</w:t>
                </w:r>
                <w:r w:rsidR="4EB7C9A1">
                  <w:t>Puede entrar cualquier persona</w:t>
                </w:r>
                <w:r w:rsidR="43AEBA80">
                  <w:t xml:space="preserve"> a las salas,</w:t>
                </w:r>
                <w:r w:rsidR="4EB7C9A1">
                  <w:t xml:space="preserve"> aun </w:t>
                </w:r>
                <w:r w:rsidR="57B0F79C">
                  <w:t>no perteneciendo</w:t>
                </w:r>
                <w:r w:rsidR="4EB7C9A1">
                  <w:t xml:space="preserve"> a la organización</w:t>
                </w:r>
                <w:r>
                  <w:t>?</w:t>
                </w:r>
              </w:p>
            </w:tc>
            <w:tc>
              <w:tcPr>
                <w:tcW w:w="993" w:type="dxa"/>
                <w:tcBorders>
                  <w:left w:val="single" w:sz="4" w:space="0" w:color="auto"/>
                  <w:bottom w:val="single" w:sz="4" w:space="0" w:color="auto"/>
                  <w:right w:val="single" w:sz="4" w:space="0" w:color="auto"/>
                </w:tcBorders>
              </w:tcPr>
              <w:p w14:paraId="65A08586" w14:textId="070F2928" w:rsidR="2917A793" w:rsidRDefault="2917A793" w:rsidP="3F80530A">
                <w:pPr>
                  <w:jc w:val="center"/>
                  <w:cnfStyle w:val="000000000000" w:firstRow="0" w:lastRow="0" w:firstColumn="0" w:lastColumn="0" w:oddVBand="0" w:evenVBand="0" w:oddHBand="0" w:evenHBand="0" w:firstRowFirstColumn="0" w:firstRowLastColumn="0" w:lastRowFirstColumn="0" w:lastRowLastColumn="0"/>
                  <w:rPr>
                    <w:rFonts w:ascii="Forte" w:hAnsi="Forte"/>
                  </w:rPr>
                </w:pPr>
                <w:r w:rsidRPr="3F80530A">
                  <w:rPr>
                    <w:rFonts w:ascii="Forte" w:hAnsi="Forte"/>
                    <w:sz w:val="28"/>
                    <w:szCs w:val="28"/>
                  </w:rPr>
                  <w:t>X</w:t>
                </w:r>
              </w:p>
              <w:p w14:paraId="3153937C" w14:textId="71D816CC" w:rsidR="3F80530A" w:rsidRDefault="3F80530A" w:rsidP="3F80530A">
                <w:pPr>
                  <w:jc w:val="center"/>
                  <w:cnfStyle w:val="000000000000" w:firstRow="0" w:lastRow="0" w:firstColumn="0" w:lastColumn="0" w:oddVBand="0" w:evenVBand="0" w:oddHBand="0" w:evenHBand="0" w:firstRowFirstColumn="0" w:firstRowLastColumn="0" w:lastRowFirstColumn="0" w:lastRowLastColumn="0"/>
                </w:pPr>
              </w:p>
            </w:tc>
            <w:tc>
              <w:tcPr>
                <w:tcW w:w="948" w:type="dxa"/>
                <w:tcBorders>
                  <w:left w:val="single" w:sz="4" w:space="0" w:color="auto"/>
                  <w:bottom w:val="single" w:sz="4" w:space="0" w:color="auto"/>
                </w:tcBorders>
              </w:tcPr>
              <w:p w14:paraId="45DD7770" w14:textId="43AC2AC1" w:rsidR="3F80530A" w:rsidRDefault="3F80530A" w:rsidP="3F80530A">
                <w:pPr>
                  <w:jc w:val="center"/>
                  <w:cnfStyle w:val="000000000000" w:firstRow="0" w:lastRow="0" w:firstColumn="0" w:lastColumn="0" w:oddVBand="0" w:evenVBand="0" w:oddHBand="0" w:evenHBand="0" w:firstRowFirstColumn="0" w:firstRowLastColumn="0" w:lastRowFirstColumn="0" w:lastRowLastColumn="0"/>
                  <w:rPr>
                    <w:rFonts w:ascii="Forte" w:hAnsi="Forte"/>
                    <w:sz w:val="28"/>
                    <w:szCs w:val="28"/>
                  </w:rPr>
                </w:pPr>
              </w:p>
            </w:tc>
          </w:tr>
          <w:tr w:rsidR="3F80530A" w14:paraId="17653937" w14:textId="77777777" w:rsidTr="3F80530A">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7371" w:type="dxa"/>
                <w:tcBorders>
                  <w:top w:val="single" w:sz="4" w:space="0" w:color="auto"/>
                  <w:bottom w:val="single" w:sz="4" w:space="0" w:color="auto"/>
                  <w:right w:val="single" w:sz="4" w:space="0" w:color="auto"/>
                </w:tcBorders>
              </w:tcPr>
              <w:p w14:paraId="0774B1A1" w14:textId="33671DB9" w:rsidR="3F80530A" w:rsidRDefault="3F80530A" w:rsidP="3F80530A">
                <w:pPr>
                  <w:jc w:val="both"/>
                </w:pPr>
                <w:r>
                  <w:t>¿Los ordenadores se pueden abrir</w:t>
                </w:r>
                <w:r w:rsidR="730EADAE">
                  <w:t xml:space="preserve"> </w:t>
                </w:r>
                <w:r w:rsidR="31D1576D">
                  <w:t>fácilmente</w:t>
                </w:r>
                <w:r>
                  <w:t>?</w:t>
                </w:r>
              </w:p>
            </w:tc>
            <w:tc>
              <w:tcPr>
                <w:tcW w:w="993" w:type="dxa"/>
                <w:tcBorders>
                  <w:top w:val="single" w:sz="4" w:space="0" w:color="auto"/>
                  <w:left w:val="single" w:sz="4" w:space="0" w:color="auto"/>
                  <w:bottom w:val="single" w:sz="4" w:space="0" w:color="auto"/>
                  <w:right w:val="single" w:sz="4" w:space="0" w:color="auto"/>
                </w:tcBorders>
              </w:tcPr>
              <w:p w14:paraId="4AC5D156" w14:textId="4BECCB31" w:rsidR="3F80530A" w:rsidRDefault="3F80530A" w:rsidP="3F80530A">
                <w:pPr>
                  <w:jc w:val="center"/>
                  <w:cnfStyle w:val="000000100000" w:firstRow="0" w:lastRow="0" w:firstColumn="0" w:lastColumn="0" w:oddVBand="0" w:evenVBand="0" w:oddHBand="1" w:evenHBand="0" w:firstRowFirstColumn="0" w:firstRowLastColumn="0" w:lastRowFirstColumn="0" w:lastRowLastColumn="0"/>
                  <w:rPr>
                    <w:rFonts w:ascii="Forte" w:hAnsi="Forte"/>
                  </w:rPr>
                </w:pPr>
                <w:r w:rsidRPr="3F80530A">
                  <w:rPr>
                    <w:rFonts w:ascii="Forte" w:hAnsi="Forte"/>
                    <w:sz w:val="28"/>
                    <w:szCs w:val="28"/>
                  </w:rPr>
                  <w:t>X</w:t>
                </w:r>
              </w:p>
            </w:tc>
            <w:tc>
              <w:tcPr>
                <w:tcW w:w="948" w:type="dxa"/>
                <w:tcBorders>
                  <w:top w:val="single" w:sz="4" w:space="0" w:color="auto"/>
                  <w:left w:val="single" w:sz="4" w:space="0" w:color="auto"/>
                  <w:bottom w:val="single" w:sz="4" w:space="0" w:color="auto"/>
                </w:tcBorders>
              </w:tcPr>
              <w:p w14:paraId="5154B5C5" w14:textId="77777777" w:rsidR="3F80530A" w:rsidRDefault="3F80530A" w:rsidP="3F80530A">
                <w:pPr>
                  <w:jc w:val="center"/>
                  <w:cnfStyle w:val="000000100000" w:firstRow="0" w:lastRow="0" w:firstColumn="0" w:lastColumn="0" w:oddVBand="0" w:evenVBand="0" w:oddHBand="1" w:evenHBand="0" w:firstRowFirstColumn="0" w:firstRowLastColumn="0" w:lastRowFirstColumn="0" w:lastRowLastColumn="0"/>
                </w:pPr>
              </w:p>
            </w:tc>
          </w:tr>
          <w:tr w:rsidR="3F80530A" w14:paraId="02E70029" w14:textId="77777777" w:rsidTr="3F80530A">
            <w:trPr>
              <w:trHeight w:val="362"/>
            </w:trPr>
            <w:tc>
              <w:tcPr>
                <w:cnfStyle w:val="001000000000" w:firstRow="0" w:lastRow="0" w:firstColumn="1" w:lastColumn="0" w:oddVBand="0" w:evenVBand="0" w:oddHBand="0" w:evenHBand="0" w:firstRowFirstColumn="0" w:firstRowLastColumn="0" w:lastRowFirstColumn="0" w:lastRowLastColumn="0"/>
                <w:tcW w:w="7371" w:type="dxa"/>
                <w:tcBorders>
                  <w:top w:val="single" w:sz="4" w:space="0" w:color="auto"/>
                  <w:bottom w:val="single" w:sz="4" w:space="0" w:color="auto"/>
                  <w:right w:val="single" w:sz="4" w:space="0" w:color="auto"/>
                </w:tcBorders>
              </w:tcPr>
              <w:p w14:paraId="56CA64D4" w14:textId="2EE102B7" w:rsidR="3F80530A" w:rsidRDefault="3F80530A" w:rsidP="3F80530A">
                <w:pPr>
                  <w:jc w:val="both"/>
                </w:pPr>
                <w:bookmarkStart w:id="43" w:name="_Int_tC5310mf"/>
                <w:r>
                  <w:t xml:space="preserve">¿Los ordenadores pueden ser utilizados </w:t>
                </w:r>
                <w:r w:rsidR="4585003D">
                  <w:t xml:space="preserve">únicamente </w:t>
                </w:r>
                <w:r w:rsidR="78781392">
                  <w:t>por</w:t>
                </w:r>
                <w:r>
                  <w:t xml:space="preserve"> personal autorizado?</w:t>
                </w:r>
                <w:bookmarkEnd w:id="43"/>
              </w:p>
            </w:tc>
            <w:tc>
              <w:tcPr>
                <w:tcW w:w="993" w:type="dxa"/>
                <w:tcBorders>
                  <w:top w:val="single" w:sz="4" w:space="0" w:color="auto"/>
                  <w:left w:val="single" w:sz="4" w:space="0" w:color="auto"/>
                  <w:bottom w:val="single" w:sz="4" w:space="0" w:color="auto"/>
                  <w:right w:val="single" w:sz="4" w:space="0" w:color="auto"/>
                </w:tcBorders>
              </w:tcPr>
              <w:p w14:paraId="7680994B" w14:textId="01F67616" w:rsidR="3F80530A" w:rsidRDefault="3F80530A" w:rsidP="3F80530A">
                <w:pPr>
                  <w:jc w:val="center"/>
                  <w:cnfStyle w:val="000000000000" w:firstRow="0" w:lastRow="0" w:firstColumn="0" w:lastColumn="0" w:oddVBand="0" w:evenVBand="0" w:oddHBand="0" w:evenHBand="0" w:firstRowFirstColumn="0" w:firstRowLastColumn="0" w:lastRowFirstColumn="0" w:lastRowLastColumn="0"/>
                  <w:rPr>
                    <w:rFonts w:ascii="Forte" w:hAnsi="Forte"/>
                    <w:sz w:val="28"/>
                    <w:szCs w:val="28"/>
                  </w:rPr>
                </w:pPr>
              </w:p>
            </w:tc>
            <w:tc>
              <w:tcPr>
                <w:tcW w:w="948" w:type="dxa"/>
                <w:tcBorders>
                  <w:top w:val="single" w:sz="4" w:space="0" w:color="auto"/>
                  <w:left w:val="single" w:sz="4" w:space="0" w:color="auto"/>
                  <w:bottom w:val="single" w:sz="4" w:space="0" w:color="auto"/>
                </w:tcBorders>
              </w:tcPr>
              <w:p w14:paraId="543748F3" w14:textId="32D9558C" w:rsidR="647CE3D4" w:rsidRDefault="647CE3D4" w:rsidP="3F80530A">
                <w:pPr>
                  <w:jc w:val="center"/>
                  <w:cnfStyle w:val="000000000000" w:firstRow="0" w:lastRow="0" w:firstColumn="0" w:lastColumn="0" w:oddVBand="0" w:evenVBand="0" w:oddHBand="0" w:evenHBand="0" w:firstRowFirstColumn="0" w:firstRowLastColumn="0" w:lastRowFirstColumn="0" w:lastRowLastColumn="0"/>
                  <w:rPr>
                    <w:rFonts w:ascii="Forte" w:hAnsi="Forte"/>
                  </w:rPr>
                </w:pPr>
                <w:r w:rsidRPr="3F80530A">
                  <w:rPr>
                    <w:rFonts w:ascii="Forte" w:hAnsi="Forte"/>
                    <w:sz w:val="28"/>
                    <w:szCs w:val="28"/>
                  </w:rPr>
                  <w:t>X</w:t>
                </w:r>
              </w:p>
            </w:tc>
          </w:tr>
          <w:tr w:rsidR="3F80530A" w14:paraId="4DC494A0" w14:textId="77777777" w:rsidTr="3F80530A">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7371" w:type="dxa"/>
                <w:tcBorders>
                  <w:top w:val="single" w:sz="4" w:space="0" w:color="auto"/>
                  <w:bottom w:val="single" w:sz="4" w:space="0" w:color="auto"/>
                  <w:right w:val="single" w:sz="4" w:space="0" w:color="auto"/>
                </w:tcBorders>
              </w:tcPr>
              <w:p w14:paraId="77049F02" w14:textId="60BA0E5F" w:rsidR="3F80530A" w:rsidRDefault="3F80530A" w:rsidP="3F80530A">
                <w:pPr>
                  <w:jc w:val="both"/>
                </w:pPr>
                <w:r>
                  <w:t>¿El software instalado en los equipos está actualizado?</w:t>
                </w:r>
              </w:p>
            </w:tc>
            <w:tc>
              <w:tcPr>
                <w:tcW w:w="993" w:type="dxa"/>
                <w:tcBorders>
                  <w:top w:val="single" w:sz="4" w:space="0" w:color="auto"/>
                  <w:left w:val="single" w:sz="4" w:space="0" w:color="auto"/>
                  <w:bottom w:val="single" w:sz="4" w:space="0" w:color="auto"/>
                  <w:right w:val="single" w:sz="4" w:space="0" w:color="auto"/>
                </w:tcBorders>
              </w:tcPr>
              <w:p w14:paraId="47A706E4" w14:textId="46920DC2" w:rsidR="3F80530A" w:rsidRDefault="3F80530A" w:rsidP="3F80530A">
                <w:pPr>
                  <w:jc w:val="center"/>
                  <w:cnfStyle w:val="000000100000" w:firstRow="0" w:lastRow="0" w:firstColumn="0" w:lastColumn="0" w:oddVBand="0" w:evenVBand="0" w:oddHBand="1" w:evenHBand="0" w:firstRowFirstColumn="0" w:firstRowLastColumn="0" w:lastRowFirstColumn="0" w:lastRowLastColumn="0"/>
                  <w:rPr>
                    <w:rFonts w:ascii="Forte" w:hAnsi="Forte"/>
                  </w:rPr>
                </w:pPr>
                <w:r w:rsidRPr="3F80530A">
                  <w:rPr>
                    <w:rFonts w:ascii="Forte" w:hAnsi="Forte"/>
                    <w:sz w:val="28"/>
                    <w:szCs w:val="28"/>
                  </w:rPr>
                  <w:t>X</w:t>
                </w:r>
              </w:p>
            </w:tc>
            <w:tc>
              <w:tcPr>
                <w:tcW w:w="948" w:type="dxa"/>
                <w:tcBorders>
                  <w:top w:val="single" w:sz="4" w:space="0" w:color="auto"/>
                  <w:left w:val="single" w:sz="4" w:space="0" w:color="auto"/>
                  <w:bottom w:val="single" w:sz="4" w:space="0" w:color="auto"/>
                </w:tcBorders>
              </w:tcPr>
              <w:p w14:paraId="0419D314" w14:textId="77777777" w:rsidR="3F80530A" w:rsidRDefault="3F80530A" w:rsidP="3F80530A">
                <w:pPr>
                  <w:jc w:val="center"/>
                  <w:cnfStyle w:val="000000100000" w:firstRow="0" w:lastRow="0" w:firstColumn="0" w:lastColumn="0" w:oddVBand="0" w:evenVBand="0" w:oddHBand="1" w:evenHBand="0" w:firstRowFirstColumn="0" w:firstRowLastColumn="0" w:lastRowFirstColumn="0" w:lastRowLastColumn="0"/>
                </w:pPr>
              </w:p>
            </w:tc>
          </w:tr>
          <w:tr w:rsidR="3F80530A" w14:paraId="784A2C05" w14:textId="77777777" w:rsidTr="3F80530A">
            <w:trPr>
              <w:trHeight w:val="362"/>
            </w:trPr>
            <w:tc>
              <w:tcPr>
                <w:cnfStyle w:val="001000000000" w:firstRow="0" w:lastRow="0" w:firstColumn="1" w:lastColumn="0" w:oddVBand="0" w:evenVBand="0" w:oddHBand="0" w:evenHBand="0" w:firstRowFirstColumn="0" w:firstRowLastColumn="0" w:lastRowFirstColumn="0" w:lastRowLastColumn="0"/>
                <w:tcW w:w="7371" w:type="dxa"/>
                <w:tcBorders>
                  <w:top w:val="single" w:sz="4" w:space="0" w:color="auto"/>
                  <w:bottom w:val="single" w:sz="4" w:space="0" w:color="auto"/>
                  <w:right w:val="single" w:sz="4" w:space="0" w:color="auto"/>
                </w:tcBorders>
              </w:tcPr>
              <w:p w14:paraId="1D49891D" w14:textId="3BF90F57" w:rsidR="3F80530A" w:rsidRDefault="3F80530A" w:rsidP="3F80530A">
                <w:pPr>
                  <w:jc w:val="both"/>
                </w:pPr>
                <w:r>
                  <w:t>¿Solamente los usuarios administradores pueden modificar configuraciones o instalar programas?</w:t>
                </w:r>
              </w:p>
            </w:tc>
            <w:tc>
              <w:tcPr>
                <w:tcW w:w="993" w:type="dxa"/>
                <w:tcBorders>
                  <w:top w:val="single" w:sz="4" w:space="0" w:color="auto"/>
                  <w:left w:val="single" w:sz="4" w:space="0" w:color="auto"/>
                  <w:bottom w:val="single" w:sz="4" w:space="0" w:color="auto"/>
                  <w:right w:val="single" w:sz="4" w:space="0" w:color="auto"/>
                </w:tcBorders>
              </w:tcPr>
              <w:p w14:paraId="07F9FC04" w14:textId="79366965" w:rsidR="3F80530A" w:rsidRDefault="3F80530A" w:rsidP="3F80530A">
                <w:pPr>
                  <w:jc w:val="center"/>
                  <w:cnfStyle w:val="000000000000" w:firstRow="0" w:lastRow="0" w:firstColumn="0" w:lastColumn="0" w:oddVBand="0" w:evenVBand="0" w:oddHBand="0" w:evenHBand="0" w:firstRowFirstColumn="0" w:firstRowLastColumn="0" w:lastRowFirstColumn="0" w:lastRowLastColumn="0"/>
                  <w:rPr>
                    <w:rFonts w:ascii="Forte" w:hAnsi="Forte"/>
                  </w:rPr>
                </w:pPr>
                <w:r w:rsidRPr="3F80530A">
                  <w:rPr>
                    <w:rFonts w:ascii="Forte" w:hAnsi="Forte"/>
                    <w:sz w:val="28"/>
                    <w:szCs w:val="28"/>
                  </w:rPr>
                  <w:t>X</w:t>
                </w:r>
              </w:p>
            </w:tc>
            <w:tc>
              <w:tcPr>
                <w:tcW w:w="948" w:type="dxa"/>
                <w:tcBorders>
                  <w:top w:val="single" w:sz="4" w:space="0" w:color="auto"/>
                  <w:left w:val="single" w:sz="4" w:space="0" w:color="auto"/>
                  <w:bottom w:val="single" w:sz="4" w:space="0" w:color="auto"/>
                </w:tcBorders>
              </w:tcPr>
              <w:p w14:paraId="41A6F360" w14:textId="77777777" w:rsidR="3F80530A" w:rsidRDefault="3F80530A" w:rsidP="3F80530A">
                <w:pPr>
                  <w:jc w:val="center"/>
                  <w:cnfStyle w:val="000000000000" w:firstRow="0" w:lastRow="0" w:firstColumn="0" w:lastColumn="0" w:oddVBand="0" w:evenVBand="0" w:oddHBand="0" w:evenHBand="0" w:firstRowFirstColumn="0" w:firstRowLastColumn="0" w:lastRowFirstColumn="0" w:lastRowLastColumn="0"/>
                </w:pPr>
              </w:p>
            </w:tc>
          </w:tr>
          <w:tr w:rsidR="2DCABDE3" w14:paraId="20A75717" w14:textId="77777777" w:rsidTr="2DCABDE3">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7131" w:type="dxa"/>
                <w:tcBorders>
                  <w:top w:val="single" w:sz="4" w:space="0" w:color="auto"/>
                  <w:bottom w:val="single" w:sz="4" w:space="0" w:color="auto"/>
                  <w:right w:val="single" w:sz="4" w:space="0" w:color="auto"/>
                </w:tcBorders>
              </w:tcPr>
              <w:p w14:paraId="14560724" w14:textId="3B2A7E44" w:rsidR="2DCABDE3" w:rsidRDefault="715752CF" w:rsidP="2DCABDE3">
                <w:pPr>
                  <w:jc w:val="both"/>
                </w:pPr>
                <w:r>
                  <w:t>¿Está protegido el acceso a la BIOS de los equipos?</w:t>
                </w:r>
              </w:p>
            </w:tc>
            <w:tc>
              <w:tcPr>
                <w:tcW w:w="968" w:type="dxa"/>
                <w:tcBorders>
                  <w:top w:val="single" w:sz="4" w:space="0" w:color="auto"/>
                  <w:left w:val="single" w:sz="4" w:space="0" w:color="auto"/>
                  <w:bottom w:val="single" w:sz="4" w:space="0" w:color="auto"/>
                  <w:right w:val="single" w:sz="4" w:space="0" w:color="auto"/>
                </w:tcBorders>
              </w:tcPr>
              <w:p w14:paraId="6D9D9FD7" w14:textId="1DF497A0" w:rsidR="2DCABDE3" w:rsidRDefault="715752CF" w:rsidP="2DCABDE3">
                <w:pPr>
                  <w:jc w:val="center"/>
                  <w:cnfStyle w:val="000000100000" w:firstRow="0" w:lastRow="0" w:firstColumn="0" w:lastColumn="0" w:oddVBand="0" w:evenVBand="0" w:oddHBand="1" w:evenHBand="0" w:firstRowFirstColumn="0" w:firstRowLastColumn="0" w:lastRowFirstColumn="0" w:lastRowLastColumn="0"/>
                  <w:rPr>
                    <w:rFonts w:ascii="Forte" w:hAnsi="Forte"/>
                  </w:rPr>
                </w:pPr>
                <w:r w:rsidRPr="43F4C767">
                  <w:rPr>
                    <w:rFonts w:ascii="Forte" w:hAnsi="Forte"/>
                    <w:sz w:val="28"/>
                    <w:szCs w:val="28"/>
                  </w:rPr>
                  <w:t>X</w:t>
                </w:r>
              </w:p>
            </w:tc>
            <w:tc>
              <w:tcPr>
                <w:tcW w:w="927" w:type="dxa"/>
                <w:tcBorders>
                  <w:top w:val="single" w:sz="4" w:space="0" w:color="auto"/>
                  <w:left w:val="single" w:sz="4" w:space="0" w:color="auto"/>
                  <w:bottom w:val="single" w:sz="4" w:space="0" w:color="auto"/>
                </w:tcBorders>
              </w:tcPr>
              <w:p w14:paraId="51CE09B7" w14:textId="2890596B" w:rsidR="2DCABDE3" w:rsidRDefault="2DCABDE3" w:rsidP="2DCABDE3">
                <w:pPr>
                  <w:jc w:val="center"/>
                  <w:cnfStyle w:val="000000100000" w:firstRow="0" w:lastRow="0" w:firstColumn="0" w:lastColumn="0" w:oddVBand="0" w:evenVBand="0" w:oddHBand="1" w:evenHBand="0" w:firstRowFirstColumn="0" w:firstRowLastColumn="0" w:lastRowFirstColumn="0" w:lastRowLastColumn="0"/>
                </w:pPr>
              </w:p>
            </w:tc>
          </w:tr>
          <w:tr w:rsidR="3F80530A" w14:paraId="56E629B7" w14:textId="77777777" w:rsidTr="3F80530A">
            <w:trPr>
              <w:trHeight w:val="362"/>
            </w:trPr>
            <w:tc>
              <w:tcPr>
                <w:cnfStyle w:val="001000000000" w:firstRow="0" w:lastRow="0" w:firstColumn="1" w:lastColumn="0" w:oddVBand="0" w:evenVBand="0" w:oddHBand="0" w:evenHBand="0" w:firstRowFirstColumn="0" w:firstRowLastColumn="0" w:lastRowFirstColumn="0" w:lastRowLastColumn="0"/>
                <w:tcW w:w="7371" w:type="dxa"/>
                <w:tcBorders>
                  <w:top w:val="single" w:sz="4" w:space="0" w:color="auto"/>
                  <w:right w:val="single" w:sz="4" w:space="0" w:color="auto"/>
                </w:tcBorders>
              </w:tcPr>
              <w:p w14:paraId="30D7BC25" w14:textId="5CCE44AF" w:rsidR="3F80530A" w:rsidRDefault="3F80530A" w:rsidP="3F80530A">
                <w:pPr>
                  <w:jc w:val="both"/>
                </w:pPr>
                <w:r>
                  <w:t>¿Todo el software instalado en los equipos tiene licencia?</w:t>
                </w:r>
              </w:p>
            </w:tc>
            <w:tc>
              <w:tcPr>
                <w:tcW w:w="993" w:type="dxa"/>
                <w:tcBorders>
                  <w:top w:val="single" w:sz="4" w:space="0" w:color="auto"/>
                  <w:left w:val="single" w:sz="4" w:space="0" w:color="auto"/>
                  <w:right w:val="single" w:sz="4" w:space="0" w:color="auto"/>
                </w:tcBorders>
              </w:tcPr>
              <w:p w14:paraId="5D63E0CF" w14:textId="35D74581" w:rsidR="3F80530A" w:rsidRDefault="3F80530A" w:rsidP="3F80530A">
                <w:pPr>
                  <w:jc w:val="center"/>
                  <w:cnfStyle w:val="000000000000" w:firstRow="0" w:lastRow="0" w:firstColumn="0" w:lastColumn="0" w:oddVBand="0" w:evenVBand="0" w:oddHBand="0" w:evenHBand="0" w:firstRowFirstColumn="0" w:firstRowLastColumn="0" w:lastRowFirstColumn="0" w:lastRowLastColumn="0"/>
                  <w:rPr>
                    <w:rFonts w:ascii="Forte" w:hAnsi="Forte"/>
                  </w:rPr>
                </w:pPr>
                <w:r w:rsidRPr="3F80530A">
                  <w:rPr>
                    <w:rFonts w:ascii="Forte" w:hAnsi="Forte"/>
                    <w:sz w:val="28"/>
                    <w:szCs w:val="28"/>
                  </w:rPr>
                  <w:t>X</w:t>
                </w:r>
              </w:p>
            </w:tc>
            <w:tc>
              <w:tcPr>
                <w:tcW w:w="948" w:type="dxa"/>
                <w:tcBorders>
                  <w:top w:val="single" w:sz="4" w:space="0" w:color="auto"/>
                  <w:left w:val="single" w:sz="4" w:space="0" w:color="auto"/>
                </w:tcBorders>
              </w:tcPr>
              <w:p w14:paraId="67B2D682" w14:textId="77777777" w:rsidR="3F80530A" w:rsidRDefault="3F80530A" w:rsidP="3F80530A">
                <w:pPr>
                  <w:jc w:val="center"/>
                  <w:cnfStyle w:val="000000000000" w:firstRow="0" w:lastRow="0" w:firstColumn="0" w:lastColumn="0" w:oddVBand="0" w:evenVBand="0" w:oddHBand="0" w:evenHBand="0" w:firstRowFirstColumn="0" w:firstRowLastColumn="0" w:lastRowFirstColumn="0" w:lastRowLastColumn="0"/>
                </w:pPr>
              </w:p>
            </w:tc>
          </w:tr>
          <w:tr w:rsidR="3F80530A" w14:paraId="66EEB732" w14:textId="77777777" w:rsidTr="3F80530A">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7371" w:type="dxa"/>
                <w:tcBorders>
                  <w:top w:val="single" w:sz="4" w:space="0" w:color="auto"/>
                  <w:right w:val="single" w:sz="4" w:space="0" w:color="auto"/>
                </w:tcBorders>
              </w:tcPr>
              <w:p w14:paraId="607EC644" w14:textId="64C1E5D1" w:rsidR="3F80530A" w:rsidRDefault="3F80530A" w:rsidP="3F80530A">
                <w:pPr>
                  <w:jc w:val="both"/>
                </w:pPr>
                <w:r>
                  <w:t>¿Los ordenadores están anclados al aula?</w:t>
                </w:r>
              </w:p>
            </w:tc>
            <w:tc>
              <w:tcPr>
                <w:tcW w:w="993" w:type="dxa"/>
                <w:tcBorders>
                  <w:top w:val="single" w:sz="4" w:space="0" w:color="auto"/>
                  <w:left w:val="single" w:sz="4" w:space="0" w:color="auto"/>
                  <w:right w:val="single" w:sz="4" w:space="0" w:color="auto"/>
                </w:tcBorders>
              </w:tcPr>
              <w:p w14:paraId="0BDD2C42" w14:textId="3AD583F7" w:rsidR="3F80530A" w:rsidRDefault="3F80530A" w:rsidP="3F80530A">
                <w:pPr>
                  <w:jc w:val="center"/>
                  <w:cnfStyle w:val="000000100000" w:firstRow="0" w:lastRow="0" w:firstColumn="0" w:lastColumn="0" w:oddVBand="0" w:evenVBand="0" w:oddHBand="1" w:evenHBand="0" w:firstRowFirstColumn="0" w:firstRowLastColumn="0" w:lastRowFirstColumn="0" w:lastRowLastColumn="0"/>
                  <w:rPr>
                    <w:rFonts w:ascii="Forte" w:hAnsi="Forte"/>
                    <w:sz w:val="28"/>
                    <w:szCs w:val="28"/>
                  </w:rPr>
                </w:pPr>
              </w:p>
            </w:tc>
            <w:tc>
              <w:tcPr>
                <w:tcW w:w="948" w:type="dxa"/>
                <w:tcBorders>
                  <w:top w:val="single" w:sz="4" w:space="0" w:color="auto"/>
                  <w:left w:val="single" w:sz="4" w:space="0" w:color="auto"/>
                </w:tcBorders>
              </w:tcPr>
              <w:p w14:paraId="101EB2AC" w14:textId="5DB6F95C" w:rsidR="3F80530A" w:rsidRDefault="3F80530A" w:rsidP="3F80530A">
                <w:pPr>
                  <w:jc w:val="center"/>
                  <w:cnfStyle w:val="000000100000" w:firstRow="0" w:lastRow="0" w:firstColumn="0" w:lastColumn="0" w:oddVBand="0" w:evenVBand="0" w:oddHBand="1" w:evenHBand="0" w:firstRowFirstColumn="0" w:firstRowLastColumn="0" w:lastRowFirstColumn="0" w:lastRowLastColumn="0"/>
                  <w:rPr>
                    <w:rFonts w:ascii="Forte" w:hAnsi="Forte"/>
                  </w:rPr>
                </w:pPr>
                <w:r w:rsidRPr="3F80530A">
                  <w:rPr>
                    <w:rFonts w:ascii="Forte" w:hAnsi="Forte"/>
                    <w:sz w:val="28"/>
                    <w:szCs w:val="28"/>
                  </w:rPr>
                  <w:t>X</w:t>
                </w:r>
              </w:p>
            </w:tc>
          </w:tr>
          <w:tr w:rsidR="3F80530A" w14:paraId="60362B32" w14:textId="77777777" w:rsidTr="3F80530A">
            <w:trPr>
              <w:trHeight w:val="362"/>
            </w:trPr>
            <w:tc>
              <w:tcPr>
                <w:cnfStyle w:val="001000000000" w:firstRow="0" w:lastRow="0" w:firstColumn="1" w:lastColumn="0" w:oddVBand="0" w:evenVBand="0" w:oddHBand="0" w:evenHBand="0" w:firstRowFirstColumn="0" w:firstRowLastColumn="0" w:lastRowFirstColumn="0" w:lastRowLastColumn="0"/>
                <w:tcW w:w="7371" w:type="dxa"/>
                <w:tcBorders>
                  <w:top w:val="single" w:sz="4" w:space="0" w:color="auto"/>
                  <w:right w:val="single" w:sz="4" w:space="0" w:color="auto"/>
                </w:tcBorders>
              </w:tcPr>
              <w:p w14:paraId="1E632127" w14:textId="6EEFA0C5" w:rsidR="3F80530A" w:rsidRDefault="3F80530A" w:rsidP="3F80530A">
                <w:pPr>
                  <w:jc w:val="both"/>
                </w:pPr>
                <w:r>
                  <w:t xml:space="preserve">¿Están los periféricos fijados de alguna manera </w:t>
                </w:r>
                <w:r w:rsidR="66957BC0">
                  <w:t xml:space="preserve">efectiva </w:t>
                </w:r>
                <w:r>
                  <w:t>a los ordenadores?</w:t>
                </w:r>
              </w:p>
            </w:tc>
            <w:tc>
              <w:tcPr>
                <w:tcW w:w="993" w:type="dxa"/>
                <w:tcBorders>
                  <w:top w:val="single" w:sz="4" w:space="0" w:color="auto"/>
                  <w:left w:val="single" w:sz="4" w:space="0" w:color="auto"/>
                  <w:right w:val="single" w:sz="4" w:space="0" w:color="auto"/>
                </w:tcBorders>
              </w:tcPr>
              <w:p w14:paraId="1C7BB6D2" w14:textId="1B77267E" w:rsidR="3F80530A" w:rsidRDefault="3F80530A" w:rsidP="3F80530A">
                <w:pPr>
                  <w:jc w:val="center"/>
                  <w:cnfStyle w:val="000000000000" w:firstRow="0" w:lastRow="0" w:firstColumn="0" w:lastColumn="0" w:oddVBand="0" w:evenVBand="0" w:oddHBand="0" w:evenHBand="0" w:firstRowFirstColumn="0" w:firstRowLastColumn="0" w:lastRowFirstColumn="0" w:lastRowLastColumn="0"/>
                  <w:rPr>
                    <w:rFonts w:ascii="Forte" w:hAnsi="Forte"/>
                    <w:sz w:val="28"/>
                    <w:szCs w:val="28"/>
                  </w:rPr>
                </w:pPr>
              </w:p>
            </w:tc>
            <w:tc>
              <w:tcPr>
                <w:tcW w:w="948" w:type="dxa"/>
                <w:tcBorders>
                  <w:top w:val="single" w:sz="4" w:space="0" w:color="auto"/>
                  <w:left w:val="single" w:sz="4" w:space="0" w:color="auto"/>
                </w:tcBorders>
              </w:tcPr>
              <w:p w14:paraId="700B34B2" w14:textId="200B4F4B" w:rsidR="3F80530A" w:rsidRDefault="3F80530A" w:rsidP="3F80530A">
                <w:pPr>
                  <w:jc w:val="center"/>
                  <w:cnfStyle w:val="000000000000" w:firstRow="0" w:lastRow="0" w:firstColumn="0" w:lastColumn="0" w:oddVBand="0" w:evenVBand="0" w:oddHBand="0" w:evenHBand="0" w:firstRowFirstColumn="0" w:firstRowLastColumn="0" w:lastRowFirstColumn="0" w:lastRowLastColumn="0"/>
                  <w:rPr>
                    <w:rFonts w:ascii="Forte" w:hAnsi="Forte"/>
                  </w:rPr>
                </w:pPr>
                <w:r w:rsidRPr="3F80530A">
                  <w:rPr>
                    <w:rFonts w:ascii="Forte" w:hAnsi="Forte"/>
                    <w:sz w:val="28"/>
                    <w:szCs w:val="28"/>
                  </w:rPr>
                  <w:t>X</w:t>
                </w:r>
              </w:p>
            </w:tc>
          </w:tr>
          <w:tr w:rsidR="3F80530A" w14:paraId="52F69B25" w14:textId="77777777" w:rsidTr="3F80530A">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7371" w:type="dxa"/>
                <w:tcBorders>
                  <w:top w:val="single" w:sz="4" w:space="0" w:color="auto"/>
                  <w:right w:val="single" w:sz="4" w:space="0" w:color="auto"/>
                </w:tcBorders>
              </w:tcPr>
              <w:p w14:paraId="6654D1F3" w14:textId="33848BEA" w:rsidR="0BE664BB" w:rsidRDefault="0BE664BB" w:rsidP="3F80530A">
                <w:pPr>
                  <w:jc w:val="both"/>
                </w:pPr>
                <w:r>
                  <w:t>¿Existe un registro de quien ha utilizado cada ordenador?</w:t>
                </w:r>
              </w:p>
            </w:tc>
            <w:tc>
              <w:tcPr>
                <w:tcW w:w="993" w:type="dxa"/>
                <w:tcBorders>
                  <w:top w:val="single" w:sz="4" w:space="0" w:color="auto"/>
                  <w:left w:val="single" w:sz="4" w:space="0" w:color="auto"/>
                  <w:right w:val="single" w:sz="4" w:space="0" w:color="auto"/>
                </w:tcBorders>
              </w:tcPr>
              <w:p w14:paraId="37D73005" w14:textId="50304B09" w:rsidR="3F80530A" w:rsidRDefault="3F80530A" w:rsidP="3F80530A">
                <w:pPr>
                  <w:jc w:val="center"/>
                  <w:cnfStyle w:val="000000100000" w:firstRow="0" w:lastRow="0" w:firstColumn="0" w:lastColumn="0" w:oddVBand="0" w:evenVBand="0" w:oddHBand="1" w:evenHBand="0" w:firstRowFirstColumn="0" w:firstRowLastColumn="0" w:lastRowFirstColumn="0" w:lastRowLastColumn="0"/>
                  <w:rPr>
                    <w:rFonts w:ascii="Forte" w:hAnsi="Forte"/>
                    <w:sz w:val="28"/>
                    <w:szCs w:val="28"/>
                  </w:rPr>
                </w:pPr>
              </w:p>
            </w:tc>
            <w:tc>
              <w:tcPr>
                <w:tcW w:w="948" w:type="dxa"/>
                <w:tcBorders>
                  <w:top w:val="single" w:sz="4" w:space="0" w:color="auto"/>
                  <w:left w:val="single" w:sz="4" w:space="0" w:color="auto"/>
                </w:tcBorders>
              </w:tcPr>
              <w:p w14:paraId="23021962" w14:textId="59EC8E0A" w:rsidR="0BE664BB" w:rsidRDefault="0BE664BB" w:rsidP="3F80530A">
                <w:pPr>
                  <w:jc w:val="center"/>
                  <w:cnfStyle w:val="000000100000" w:firstRow="0" w:lastRow="0" w:firstColumn="0" w:lastColumn="0" w:oddVBand="0" w:evenVBand="0" w:oddHBand="1" w:evenHBand="0" w:firstRowFirstColumn="0" w:firstRowLastColumn="0" w:lastRowFirstColumn="0" w:lastRowLastColumn="0"/>
                  <w:rPr>
                    <w:rFonts w:ascii="Forte" w:hAnsi="Forte"/>
                  </w:rPr>
                </w:pPr>
                <w:r w:rsidRPr="3F80530A">
                  <w:rPr>
                    <w:rFonts w:ascii="Forte" w:hAnsi="Forte"/>
                    <w:sz w:val="28"/>
                    <w:szCs w:val="28"/>
                  </w:rPr>
                  <w:t>X</w:t>
                </w:r>
              </w:p>
            </w:tc>
          </w:tr>
          <w:tr w:rsidR="3F80530A" w14:paraId="18285E1F" w14:textId="77777777" w:rsidTr="3F80530A">
            <w:trPr>
              <w:trHeight w:val="362"/>
            </w:trPr>
            <w:tc>
              <w:tcPr>
                <w:cnfStyle w:val="001000000000" w:firstRow="0" w:lastRow="0" w:firstColumn="1" w:lastColumn="0" w:oddVBand="0" w:evenVBand="0" w:oddHBand="0" w:evenHBand="0" w:firstRowFirstColumn="0" w:firstRowLastColumn="0" w:lastRowFirstColumn="0" w:lastRowLastColumn="0"/>
                <w:tcW w:w="7371" w:type="dxa"/>
                <w:tcBorders>
                  <w:top w:val="single" w:sz="4" w:space="0" w:color="auto"/>
                  <w:right w:val="single" w:sz="4" w:space="0" w:color="auto"/>
                </w:tcBorders>
              </w:tcPr>
              <w:p w14:paraId="412AD4CC" w14:textId="3979D8CB" w:rsidR="0BE664BB" w:rsidRDefault="0BE664BB" w:rsidP="3F80530A">
                <w:pPr>
                  <w:jc w:val="both"/>
                </w:pPr>
                <w:r>
                  <w:t>¿Existe algún impedimento para conectar equipos propios a través de los cables de red?</w:t>
                </w:r>
              </w:p>
            </w:tc>
            <w:tc>
              <w:tcPr>
                <w:tcW w:w="993" w:type="dxa"/>
                <w:tcBorders>
                  <w:top w:val="single" w:sz="4" w:space="0" w:color="auto"/>
                  <w:left w:val="single" w:sz="4" w:space="0" w:color="auto"/>
                  <w:right w:val="single" w:sz="4" w:space="0" w:color="auto"/>
                </w:tcBorders>
              </w:tcPr>
              <w:p w14:paraId="4FD1E9E2" w14:textId="11DD0E7E" w:rsidR="3F80530A" w:rsidRDefault="3F80530A" w:rsidP="3F80530A">
                <w:pPr>
                  <w:jc w:val="center"/>
                  <w:cnfStyle w:val="000000000000" w:firstRow="0" w:lastRow="0" w:firstColumn="0" w:lastColumn="0" w:oddVBand="0" w:evenVBand="0" w:oddHBand="0" w:evenHBand="0" w:firstRowFirstColumn="0" w:firstRowLastColumn="0" w:lastRowFirstColumn="0" w:lastRowLastColumn="0"/>
                  <w:rPr>
                    <w:rFonts w:ascii="Forte" w:hAnsi="Forte"/>
                    <w:sz w:val="28"/>
                    <w:szCs w:val="28"/>
                  </w:rPr>
                </w:pPr>
              </w:p>
            </w:tc>
            <w:tc>
              <w:tcPr>
                <w:tcW w:w="948" w:type="dxa"/>
                <w:tcBorders>
                  <w:top w:val="single" w:sz="4" w:space="0" w:color="auto"/>
                  <w:left w:val="single" w:sz="4" w:space="0" w:color="auto"/>
                </w:tcBorders>
              </w:tcPr>
              <w:p w14:paraId="58FDBE69" w14:textId="424872D4" w:rsidR="0BE664BB" w:rsidRDefault="0BE664BB" w:rsidP="3F80530A">
                <w:pPr>
                  <w:jc w:val="center"/>
                  <w:cnfStyle w:val="000000000000" w:firstRow="0" w:lastRow="0" w:firstColumn="0" w:lastColumn="0" w:oddVBand="0" w:evenVBand="0" w:oddHBand="0" w:evenHBand="0" w:firstRowFirstColumn="0" w:firstRowLastColumn="0" w:lastRowFirstColumn="0" w:lastRowLastColumn="0"/>
                  <w:rPr>
                    <w:rFonts w:ascii="Forte" w:hAnsi="Forte"/>
                  </w:rPr>
                </w:pPr>
                <w:r w:rsidRPr="3F80530A">
                  <w:rPr>
                    <w:rFonts w:ascii="Forte" w:hAnsi="Forte"/>
                    <w:sz w:val="28"/>
                    <w:szCs w:val="28"/>
                  </w:rPr>
                  <w:t>X</w:t>
                </w:r>
              </w:p>
            </w:tc>
          </w:tr>
          <w:tr w:rsidR="3F80530A" w14:paraId="535C6BD6" w14:textId="77777777" w:rsidTr="3F80530A">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7371" w:type="dxa"/>
                <w:tcBorders>
                  <w:top w:val="single" w:sz="4" w:space="0" w:color="auto"/>
                  <w:right w:val="single" w:sz="4" w:space="0" w:color="auto"/>
                </w:tcBorders>
              </w:tcPr>
              <w:p w14:paraId="20E3C503" w14:textId="00C7B714" w:rsidR="0BE664BB" w:rsidRDefault="0BE664BB" w:rsidP="3F80530A">
                <w:pPr>
                  <w:jc w:val="both"/>
                </w:pPr>
                <w:r>
                  <w:t>¿Hay información delicada o confidencial en alguna de las salas?</w:t>
                </w:r>
              </w:p>
            </w:tc>
            <w:tc>
              <w:tcPr>
                <w:tcW w:w="993" w:type="dxa"/>
                <w:tcBorders>
                  <w:top w:val="single" w:sz="4" w:space="0" w:color="auto"/>
                  <w:left w:val="single" w:sz="4" w:space="0" w:color="auto"/>
                  <w:right w:val="single" w:sz="4" w:space="0" w:color="auto"/>
                </w:tcBorders>
              </w:tcPr>
              <w:p w14:paraId="6B5806A5" w14:textId="3B30E6AD" w:rsidR="0BE664BB" w:rsidRDefault="0BE664BB" w:rsidP="3F80530A">
                <w:pPr>
                  <w:jc w:val="center"/>
                  <w:cnfStyle w:val="000000100000" w:firstRow="0" w:lastRow="0" w:firstColumn="0" w:lastColumn="0" w:oddVBand="0" w:evenVBand="0" w:oddHBand="1" w:evenHBand="0" w:firstRowFirstColumn="0" w:firstRowLastColumn="0" w:lastRowFirstColumn="0" w:lastRowLastColumn="0"/>
                  <w:rPr>
                    <w:rFonts w:ascii="Forte" w:hAnsi="Forte"/>
                  </w:rPr>
                </w:pPr>
                <w:r w:rsidRPr="3F80530A">
                  <w:rPr>
                    <w:rFonts w:ascii="Forte" w:hAnsi="Forte"/>
                    <w:sz w:val="28"/>
                    <w:szCs w:val="28"/>
                  </w:rPr>
                  <w:t>X</w:t>
                </w:r>
              </w:p>
            </w:tc>
            <w:tc>
              <w:tcPr>
                <w:tcW w:w="948" w:type="dxa"/>
                <w:tcBorders>
                  <w:top w:val="single" w:sz="4" w:space="0" w:color="auto"/>
                  <w:left w:val="single" w:sz="4" w:space="0" w:color="auto"/>
                </w:tcBorders>
              </w:tcPr>
              <w:p w14:paraId="53927068" w14:textId="67C2008C" w:rsidR="3F80530A" w:rsidRDefault="3F80530A" w:rsidP="3F80530A">
                <w:pPr>
                  <w:jc w:val="center"/>
                  <w:cnfStyle w:val="000000100000" w:firstRow="0" w:lastRow="0" w:firstColumn="0" w:lastColumn="0" w:oddVBand="0" w:evenVBand="0" w:oddHBand="1" w:evenHBand="0" w:firstRowFirstColumn="0" w:firstRowLastColumn="0" w:lastRowFirstColumn="0" w:lastRowLastColumn="0"/>
                  <w:rPr>
                    <w:rFonts w:ascii="Forte" w:hAnsi="Forte"/>
                    <w:sz w:val="28"/>
                    <w:szCs w:val="28"/>
                  </w:rPr>
                </w:pPr>
              </w:p>
            </w:tc>
          </w:tr>
        </w:tbl>
        <w:p w14:paraId="6B78DEF7" w14:textId="07F30085" w:rsidR="5F3F8830" w:rsidRDefault="5F3F8830" w:rsidP="5F3F8830"/>
        <w:tbl>
          <w:tblPr>
            <w:tblStyle w:val="PlainTable5"/>
            <w:tblW w:w="9312" w:type="dxa"/>
            <w:tblLook w:val="04A0" w:firstRow="1" w:lastRow="0" w:firstColumn="1" w:lastColumn="0" w:noHBand="0" w:noVBand="1"/>
          </w:tblPr>
          <w:tblGrid>
            <w:gridCol w:w="7371"/>
            <w:gridCol w:w="993"/>
            <w:gridCol w:w="910"/>
            <w:gridCol w:w="38"/>
          </w:tblGrid>
          <w:tr w:rsidR="008C3817" w14:paraId="442C32E6" w14:textId="77777777" w:rsidTr="2F108460">
            <w:trPr>
              <w:cnfStyle w:val="100000000000" w:firstRow="1" w:lastRow="0" w:firstColumn="0" w:lastColumn="0" w:oddVBand="0" w:evenVBand="0" w:oddHBand="0" w:evenHBand="0" w:firstRowFirstColumn="0" w:firstRowLastColumn="0" w:lastRowFirstColumn="0" w:lastRowLastColumn="0"/>
              <w:trHeight w:val="362"/>
            </w:trPr>
            <w:tc>
              <w:tcPr>
                <w:cnfStyle w:val="001000000100" w:firstRow="0" w:lastRow="0" w:firstColumn="1" w:lastColumn="0" w:oddVBand="0" w:evenVBand="0" w:oddHBand="0" w:evenHBand="0" w:firstRowFirstColumn="1" w:firstRowLastColumn="0" w:lastRowFirstColumn="0" w:lastRowLastColumn="0"/>
                <w:tcW w:w="9312" w:type="dxa"/>
                <w:gridSpan w:val="4"/>
                <w:tcBorders>
                  <w:bottom w:val="single" w:sz="4" w:space="0" w:color="auto"/>
                </w:tcBorders>
              </w:tcPr>
              <w:p w14:paraId="1661E21D" w14:textId="371CDF83" w:rsidR="008C3817" w:rsidRPr="004007EB" w:rsidRDefault="00947CDA" w:rsidP="00D959A2">
                <w:pPr>
                  <w:jc w:val="center"/>
                  <w:rPr>
                    <w:b/>
                    <w:bCs/>
                    <w:i w:val="0"/>
                    <w:iCs w:val="0"/>
                  </w:rPr>
                </w:pPr>
                <w:r>
                  <w:rPr>
                    <w:b/>
                    <w:bCs/>
                  </w:rPr>
                  <w:t>Infraestructura de comunicaciones</w:t>
                </w:r>
              </w:p>
            </w:tc>
          </w:tr>
          <w:tr w:rsidR="008C3817" w14:paraId="099E1F90" w14:textId="77777777" w:rsidTr="2F108460">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7371" w:type="dxa"/>
                <w:tcBorders>
                  <w:top w:val="single" w:sz="4" w:space="0" w:color="auto"/>
                  <w:left w:val="single" w:sz="4" w:space="0" w:color="auto"/>
                  <w:bottom w:val="single" w:sz="4" w:space="0" w:color="auto"/>
                  <w:right w:val="single" w:sz="4" w:space="0" w:color="auto"/>
                </w:tcBorders>
              </w:tcPr>
              <w:p w14:paraId="6EA97C84" w14:textId="77777777" w:rsidR="008C3817" w:rsidRPr="00D347C6" w:rsidRDefault="008C3817" w:rsidP="00D959A2">
                <w:pPr>
                  <w:jc w:val="center"/>
                  <w:rPr>
                    <w:b/>
                    <w:bCs/>
                    <w:i w:val="0"/>
                    <w:iCs w:val="0"/>
                  </w:rPr>
                </w:pP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tcPr>
              <w:p w14:paraId="771AC16C" w14:textId="77777777" w:rsidR="008C3817" w:rsidRPr="004007EB" w:rsidRDefault="008C3817" w:rsidP="00D959A2">
                <w:pPr>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
                    <w:bCs/>
                    <w:i/>
                    <w:iCs/>
                    <w:sz w:val="26"/>
                  </w:rPr>
                </w:pPr>
                <w:r w:rsidRPr="004007EB">
                  <w:rPr>
                    <w:b/>
                    <w:bCs/>
                    <w:i/>
                    <w:iCs/>
                  </w:rPr>
                  <w:t>Sí</w:t>
                </w:r>
              </w:p>
            </w:tc>
            <w:tc>
              <w:tcPr>
                <w:tcW w:w="9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87B349C" w14:textId="77777777" w:rsidR="008C3817" w:rsidRPr="004007EB" w:rsidRDefault="008C3817" w:rsidP="00D959A2">
                <w:pPr>
                  <w:jc w:val="center"/>
                  <w:cnfStyle w:val="000000100000" w:firstRow="0" w:lastRow="0" w:firstColumn="0" w:lastColumn="0" w:oddVBand="0" w:evenVBand="0" w:oddHBand="1" w:evenHBand="0" w:firstRowFirstColumn="0" w:firstRowLastColumn="0" w:lastRowFirstColumn="0" w:lastRowLastColumn="0"/>
                  <w:rPr>
                    <w:b/>
                    <w:bCs/>
                    <w:i/>
                    <w:iCs/>
                  </w:rPr>
                </w:pPr>
                <w:r w:rsidRPr="004007EB">
                  <w:rPr>
                    <w:b/>
                    <w:bCs/>
                    <w:i/>
                    <w:iCs/>
                  </w:rPr>
                  <w:t>No</w:t>
                </w:r>
              </w:p>
            </w:tc>
          </w:tr>
          <w:tr w:rsidR="008C3817" w14:paraId="4F5DB3F6" w14:textId="77777777" w:rsidTr="2F108460">
            <w:trPr>
              <w:gridAfter w:val="1"/>
              <w:wAfter w:w="38" w:type="dxa"/>
              <w:trHeight w:val="362"/>
            </w:trPr>
            <w:tc>
              <w:tcPr>
                <w:cnfStyle w:val="001000000000" w:firstRow="0" w:lastRow="0" w:firstColumn="1" w:lastColumn="0" w:oddVBand="0" w:evenVBand="0" w:oddHBand="0" w:evenHBand="0" w:firstRowFirstColumn="0" w:firstRowLastColumn="0" w:lastRowFirstColumn="0" w:lastRowLastColumn="0"/>
                <w:tcW w:w="7371" w:type="dxa"/>
                <w:tcBorders>
                  <w:bottom w:val="single" w:sz="4" w:space="0" w:color="auto"/>
                  <w:right w:val="single" w:sz="4" w:space="0" w:color="auto"/>
                </w:tcBorders>
              </w:tcPr>
              <w:p w14:paraId="122D9774" w14:textId="385B35A0" w:rsidR="008C3817" w:rsidRPr="0037298E" w:rsidRDefault="005E1564" w:rsidP="00D959A2">
                <w:pPr>
                  <w:jc w:val="both"/>
                  <w:rPr>
                    <w:rFonts w:eastAsiaTheme="minorHAnsi"/>
                  </w:rPr>
                </w:pPr>
                <w:r>
                  <w:rPr>
                    <w:rFonts w:eastAsiaTheme="minorHAnsi"/>
                  </w:rPr>
                  <w:t>¿Los racks de comunicaciones están situados en lugares protegidos</w:t>
                </w:r>
                <w:r w:rsidR="00911272">
                  <w:rPr>
                    <w:rFonts w:eastAsiaTheme="minorHAnsi"/>
                  </w:rPr>
                  <w:t xml:space="preserve"> (salas con cerradura)</w:t>
                </w:r>
                <w:r>
                  <w:rPr>
                    <w:rFonts w:eastAsiaTheme="minorHAnsi"/>
                  </w:rPr>
                  <w:t>?</w:t>
                </w:r>
              </w:p>
            </w:tc>
            <w:tc>
              <w:tcPr>
                <w:tcW w:w="993" w:type="dxa"/>
                <w:tcBorders>
                  <w:left w:val="single" w:sz="4" w:space="0" w:color="auto"/>
                  <w:bottom w:val="single" w:sz="4" w:space="0" w:color="auto"/>
                  <w:right w:val="single" w:sz="4" w:space="0" w:color="auto"/>
                </w:tcBorders>
              </w:tcPr>
              <w:p w14:paraId="7A180332" w14:textId="77777777" w:rsidR="008C3817" w:rsidRPr="004F5F72" w:rsidRDefault="008C3817" w:rsidP="00D959A2">
                <w:pPr>
                  <w:jc w:val="center"/>
                  <w:cnfStyle w:val="000000000000" w:firstRow="0" w:lastRow="0" w:firstColumn="0" w:lastColumn="0" w:oddVBand="0" w:evenVBand="0" w:oddHBand="0" w:evenHBand="0" w:firstRowFirstColumn="0" w:firstRowLastColumn="0" w:lastRowFirstColumn="0" w:lastRowLastColumn="0"/>
                  <w:rPr>
                    <w:rFonts w:ascii="Forte" w:hAnsi="Forte"/>
                  </w:rPr>
                </w:pPr>
              </w:p>
            </w:tc>
            <w:tc>
              <w:tcPr>
                <w:tcW w:w="910" w:type="dxa"/>
                <w:tcBorders>
                  <w:left w:val="single" w:sz="4" w:space="0" w:color="auto"/>
                  <w:bottom w:val="single" w:sz="4" w:space="0" w:color="auto"/>
                </w:tcBorders>
              </w:tcPr>
              <w:p w14:paraId="063F8F00" w14:textId="6424D4C3" w:rsidR="008C3817" w:rsidRPr="004F5F72" w:rsidRDefault="005E1564" w:rsidP="00D959A2">
                <w:pPr>
                  <w:jc w:val="center"/>
                  <w:cnfStyle w:val="000000000000" w:firstRow="0" w:lastRow="0" w:firstColumn="0" w:lastColumn="0" w:oddVBand="0" w:evenVBand="0" w:oddHBand="0" w:evenHBand="0" w:firstRowFirstColumn="0" w:firstRowLastColumn="0" w:lastRowFirstColumn="0" w:lastRowLastColumn="0"/>
                  <w:rPr>
                    <w:rFonts w:ascii="Forte" w:hAnsi="Forte"/>
                  </w:rPr>
                </w:pPr>
                <w:r w:rsidRPr="004F5F72">
                  <w:rPr>
                    <w:rFonts w:ascii="Forte" w:hAnsi="Forte"/>
                    <w:sz w:val="28"/>
                    <w:szCs w:val="28"/>
                  </w:rPr>
                  <w:t>X</w:t>
                </w:r>
              </w:p>
            </w:tc>
          </w:tr>
          <w:tr w:rsidR="008C3817" w14:paraId="3F1BBCB8" w14:textId="77777777" w:rsidTr="2F108460">
            <w:trPr>
              <w:gridAfter w:val="1"/>
              <w:cnfStyle w:val="000000100000" w:firstRow="0" w:lastRow="0" w:firstColumn="0" w:lastColumn="0" w:oddVBand="0" w:evenVBand="0" w:oddHBand="1" w:evenHBand="0" w:firstRowFirstColumn="0" w:firstRowLastColumn="0" w:lastRowFirstColumn="0" w:lastRowLastColumn="0"/>
              <w:wAfter w:w="38" w:type="dxa"/>
              <w:trHeight w:val="378"/>
            </w:trPr>
            <w:tc>
              <w:tcPr>
                <w:cnfStyle w:val="001000000000" w:firstRow="0" w:lastRow="0" w:firstColumn="1" w:lastColumn="0" w:oddVBand="0" w:evenVBand="0" w:oddHBand="0" w:evenHBand="0" w:firstRowFirstColumn="0" w:firstRowLastColumn="0" w:lastRowFirstColumn="0" w:lastRowLastColumn="0"/>
                <w:tcW w:w="7371" w:type="dxa"/>
                <w:tcBorders>
                  <w:top w:val="single" w:sz="4" w:space="0" w:color="auto"/>
                  <w:bottom w:val="single" w:sz="4" w:space="0" w:color="auto"/>
                  <w:right w:val="single" w:sz="4" w:space="0" w:color="auto"/>
                </w:tcBorders>
              </w:tcPr>
              <w:p w14:paraId="58CDD0B6" w14:textId="3E9F1889" w:rsidR="008C3817" w:rsidRDefault="005E1564" w:rsidP="00D959A2">
                <w:pPr>
                  <w:jc w:val="both"/>
                </w:pPr>
                <w:r>
                  <w:t>¿Los racks de comunicaciones</w:t>
                </w:r>
                <w:r w:rsidR="009A5F66">
                  <w:t xml:space="preserve"> </w:t>
                </w:r>
                <w:r w:rsidR="00BA7E29">
                  <w:t xml:space="preserve">están protegidos </w:t>
                </w:r>
                <w:r w:rsidR="00885964">
                  <w:t>mediante cerradura?</w:t>
                </w:r>
              </w:p>
            </w:tc>
            <w:tc>
              <w:tcPr>
                <w:tcW w:w="993" w:type="dxa"/>
                <w:tcBorders>
                  <w:top w:val="single" w:sz="4" w:space="0" w:color="auto"/>
                  <w:left w:val="single" w:sz="4" w:space="0" w:color="auto"/>
                  <w:bottom w:val="single" w:sz="4" w:space="0" w:color="auto"/>
                  <w:right w:val="single" w:sz="4" w:space="0" w:color="auto"/>
                </w:tcBorders>
              </w:tcPr>
              <w:p w14:paraId="6ACCC8FB" w14:textId="2635E22D" w:rsidR="008C3817" w:rsidRPr="004F5F72" w:rsidRDefault="004B4D54" w:rsidP="00D959A2">
                <w:pPr>
                  <w:jc w:val="center"/>
                  <w:cnfStyle w:val="000000100000" w:firstRow="0" w:lastRow="0" w:firstColumn="0" w:lastColumn="0" w:oddVBand="0" w:evenVBand="0" w:oddHBand="1" w:evenHBand="0" w:firstRowFirstColumn="0" w:firstRowLastColumn="0" w:lastRowFirstColumn="0" w:lastRowLastColumn="0"/>
                  <w:rPr>
                    <w:rFonts w:ascii="Forte" w:hAnsi="Forte"/>
                  </w:rPr>
                </w:pPr>
                <w:r w:rsidRPr="004F5F72">
                  <w:rPr>
                    <w:rFonts w:ascii="Forte" w:hAnsi="Forte"/>
                    <w:sz w:val="28"/>
                    <w:szCs w:val="28"/>
                  </w:rPr>
                  <w:t>X</w:t>
                </w:r>
              </w:p>
            </w:tc>
            <w:tc>
              <w:tcPr>
                <w:tcW w:w="910" w:type="dxa"/>
                <w:tcBorders>
                  <w:top w:val="single" w:sz="4" w:space="0" w:color="auto"/>
                  <w:left w:val="single" w:sz="4" w:space="0" w:color="auto"/>
                  <w:bottom w:val="single" w:sz="4" w:space="0" w:color="auto"/>
                </w:tcBorders>
              </w:tcPr>
              <w:p w14:paraId="4D47307B" w14:textId="54AA596F" w:rsidR="008C3817" w:rsidRPr="004F5F72" w:rsidRDefault="008C3817" w:rsidP="00D959A2">
                <w:pPr>
                  <w:jc w:val="center"/>
                  <w:cnfStyle w:val="000000100000" w:firstRow="0" w:lastRow="0" w:firstColumn="0" w:lastColumn="0" w:oddVBand="0" w:evenVBand="0" w:oddHBand="1" w:evenHBand="0" w:firstRowFirstColumn="0" w:firstRowLastColumn="0" w:lastRowFirstColumn="0" w:lastRowLastColumn="0"/>
                  <w:rPr>
                    <w:rFonts w:ascii="Forte" w:hAnsi="Forte"/>
                  </w:rPr>
                </w:pPr>
              </w:p>
            </w:tc>
          </w:tr>
          <w:tr w:rsidR="008C3817" w14:paraId="37160553" w14:textId="77777777" w:rsidTr="2F108460">
            <w:trPr>
              <w:gridAfter w:val="1"/>
              <w:wAfter w:w="38" w:type="dxa"/>
              <w:trHeight w:val="362"/>
            </w:trPr>
            <w:tc>
              <w:tcPr>
                <w:cnfStyle w:val="001000000000" w:firstRow="0" w:lastRow="0" w:firstColumn="1" w:lastColumn="0" w:oddVBand="0" w:evenVBand="0" w:oddHBand="0" w:evenHBand="0" w:firstRowFirstColumn="0" w:firstRowLastColumn="0" w:lastRowFirstColumn="0" w:lastRowLastColumn="0"/>
                <w:tcW w:w="7371" w:type="dxa"/>
                <w:tcBorders>
                  <w:top w:val="single" w:sz="4" w:space="0" w:color="auto"/>
                  <w:bottom w:val="single" w:sz="4" w:space="0" w:color="auto"/>
                  <w:right w:val="single" w:sz="4" w:space="0" w:color="auto"/>
                </w:tcBorders>
              </w:tcPr>
              <w:p w14:paraId="6CFAD3D1" w14:textId="5C5CD662" w:rsidR="008C3817" w:rsidRDefault="00EE47B7" w:rsidP="00D959A2">
                <w:pPr>
                  <w:jc w:val="both"/>
                </w:pPr>
                <w:r>
                  <w:t xml:space="preserve">¿Puede </w:t>
                </w:r>
                <w:r w:rsidR="005168A3">
                  <w:t>un individuo ajeno a la organización manipular el contenido de los racks?</w:t>
                </w:r>
              </w:p>
            </w:tc>
            <w:tc>
              <w:tcPr>
                <w:tcW w:w="993" w:type="dxa"/>
                <w:tcBorders>
                  <w:top w:val="single" w:sz="4" w:space="0" w:color="auto"/>
                  <w:left w:val="single" w:sz="4" w:space="0" w:color="auto"/>
                  <w:bottom w:val="single" w:sz="4" w:space="0" w:color="auto"/>
                  <w:right w:val="single" w:sz="4" w:space="0" w:color="auto"/>
                </w:tcBorders>
              </w:tcPr>
              <w:p w14:paraId="6D9CF5FB" w14:textId="26072C0D" w:rsidR="008C3817" w:rsidRPr="004F5F72" w:rsidRDefault="005168A3" w:rsidP="00D959A2">
                <w:pPr>
                  <w:jc w:val="center"/>
                  <w:cnfStyle w:val="000000000000" w:firstRow="0" w:lastRow="0" w:firstColumn="0" w:lastColumn="0" w:oddVBand="0" w:evenVBand="0" w:oddHBand="0" w:evenHBand="0" w:firstRowFirstColumn="0" w:firstRowLastColumn="0" w:lastRowFirstColumn="0" w:lastRowLastColumn="0"/>
                  <w:rPr>
                    <w:rFonts w:ascii="Forte" w:hAnsi="Forte"/>
                  </w:rPr>
                </w:pPr>
                <w:r w:rsidRPr="004F5F72">
                  <w:rPr>
                    <w:rFonts w:ascii="Forte" w:hAnsi="Forte"/>
                    <w:sz w:val="28"/>
                    <w:szCs w:val="28"/>
                  </w:rPr>
                  <w:t>X</w:t>
                </w:r>
              </w:p>
            </w:tc>
            <w:tc>
              <w:tcPr>
                <w:tcW w:w="910" w:type="dxa"/>
                <w:tcBorders>
                  <w:top w:val="single" w:sz="4" w:space="0" w:color="auto"/>
                  <w:left w:val="single" w:sz="4" w:space="0" w:color="auto"/>
                  <w:bottom w:val="single" w:sz="4" w:space="0" w:color="auto"/>
                </w:tcBorders>
              </w:tcPr>
              <w:p w14:paraId="39957E2B" w14:textId="32031892" w:rsidR="008C3817" w:rsidRPr="004F5F72" w:rsidRDefault="008C3817" w:rsidP="00D959A2">
                <w:pPr>
                  <w:jc w:val="center"/>
                  <w:cnfStyle w:val="000000000000" w:firstRow="0" w:lastRow="0" w:firstColumn="0" w:lastColumn="0" w:oddVBand="0" w:evenVBand="0" w:oddHBand="0" w:evenHBand="0" w:firstRowFirstColumn="0" w:firstRowLastColumn="0" w:lastRowFirstColumn="0" w:lastRowLastColumn="0"/>
                  <w:rPr>
                    <w:rFonts w:ascii="Forte" w:hAnsi="Forte"/>
                  </w:rPr>
                </w:pPr>
              </w:p>
            </w:tc>
          </w:tr>
          <w:tr w:rsidR="008C3817" w14:paraId="4256C068" w14:textId="77777777" w:rsidTr="2F108460">
            <w:trPr>
              <w:gridAfter w:val="1"/>
              <w:cnfStyle w:val="000000100000" w:firstRow="0" w:lastRow="0" w:firstColumn="0" w:lastColumn="0" w:oddVBand="0" w:evenVBand="0" w:oddHBand="1" w:evenHBand="0" w:firstRowFirstColumn="0" w:firstRowLastColumn="0" w:lastRowFirstColumn="0" w:lastRowLastColumn="0"/>
              <w:wAfter w:w="38" w:type="dxa"/>
              <w:trHeight w:val="362"/>
            </w:trPr>
            <w:tc>
              <w:tcPr>
                <w:cnfStyle w:val="001000000000" w:firstRow="0" w:lastRow="0" w:firstColumn="1" w:lastColumn="0" w:oddVBand="0" w:evenVBand="0" w:oddHBand="0" w:evenHBand="0" w:firstRowFirstColumn="0" w:firstRowLastColumn="0" w:lastRowFirstColumn="0" w:lastRowLastColumn="0"/>
                <w:tcW w:w="7371" w:type="dxa"/>
                <w:tcBorders>
                  <w:top w:val="single" w:sz="4" w:space="0" w:color="auto"/>
                  <w:bottom w:val="single" w:sz="4" w:space="0" w:color="auto"/>
                  <w:right w:val="single" w:sz="4" w:space="0" w:color="auto"/>
                </w:tcBorders>
              </w:tcPr>
              <w:p w14:paraId="62D7027D" w14:textId="72E6974E" w:rsidR="008C3817" w:rsidRDefault="00AC5BE6" w:rsidP="00D959A2">
                <w:pPr>
                  <w:jc w:val="both"/>
                </w:pPr>
                <w:r>
                  <w:t>¿</w:t>
                </w:r>
                <w:r w:rsidR="00B46B35">
                  <w:t>La conexión</w:t>
                </w:r>
                <w:r>
                  <w:t xml:space="preserve"> WiFi </w:t>
                </w:r>
                <w:r w:rsidR="00192FF7">
                  <w:t>que ofrece la Escuela</w:t>
                </w:r>
                <w:r w:rsidR="006969E8">
                  <w:t xml:space="preserve"> requiere autenticación</w:t>
                </w:r>
                <w:r w:rsidR="00192FF7">
                  <w:t>?</w:t>
                </w:r>
              </w:p>
            </w:tc>
            <w:tc>
              <w:tcPr>
                <w:tcW w:w="993" w:type="dxa"/>
                <w:tcBorders>
                  <w:top w:val="single" w:sz="4" w:space="0" w:color="auto"/>
                  <w:left w:val="single" w:sz="4" w:space="0" w:color="auto"/>
                  <w:bottom w:val="single" w:sz="4" w:space="0" w:color="auto"/>
                  <w:right w:val="single" w:sz="4" w:space="0" w:color="auto"/>
                </w:tcBorders>
              </w:tcPr>
              <w:p w14:paraId="6D875E3B" w14:textId="04A391EE" w:rsidR="008C3817" w:rsidRPr="004F5F72" w:rsidRDefault="006969E8" w:rsidP="00D959A2">
                <w:pPr>
                  <w:jc w:val="center"/>
                  <w:cnfStyle w:val="000000100000" w:firstRow="0" w:lastRow="0" w:firstColumn="0" w:lastColumn="0" w:oddVBand="0" w:evenVBand="0" w:oddHBand="1" w:evenHBand="0" w:firstRowFirstColumn="0" w:firstRowLastColumn="0" w:lastRowFirstColumn="0" w:lastRowLastColumn="0"/>
                  <w:rPr>
                    <w:rFonts w:ascii="Forte" w:hAnsi="Forte"/>
                  </w:rPr>
                </w:pPr>
                <w:r w:rsidRPr="004F5F72">
                  <w:rPr>
                    <w:rFonts w:ascii="Forte" w:hAnsi="Forte"/>
                    <w:sz w:val="28"/>
                    <w:szCs w:val="28"/>
                  </w:rPr>
                  <w:t>X</w:t>
                </w:r>
              </w:p>
            </w:tc>
            <w:tc>
              <w:tcPr>
                <w:tcW w:w="910" w:type="dxa"/>
                <w:tcBorders>
                  <w:top w:val="single" w:sz="4" w:space="0" w:color="auto"/>
                  <w:left w:val="single" w:sz="4" w:space="0" w:color="auto"/>
                  <w:bottom w:val="single" w:sz="4" w:space="0" w:color="auto"/>
                </w:tcBorders>
              </w:tcPr>
              <w:p w14:paraId="7D37020E" w14:textId="446C2A67" w:rsidR="008C3817" w:rsidRPr="004F5F72" w:rsidRDefault="008C3817" w:rsidP="00D959A2">
                <w:pPr>
                  <w:jc w:val="center"/>
                  <w:cnfStyle w:val="000000100000" w:firstRow="0" w:lastRow="0" w:firstColumn="0" w:lastColumn="0" w:oddVBand="0" w:evenVBand="0" w:oddHBand="1" w:evenHBand="0" w:firstRowFirstColumn="0" w:firstRowLastColumn="0" w:lastRowFirstColumn="0" w:lastRowLastColumn="0"/>
                  <w:rPr>
                    <w:rFonts w:ascii="Forte" w:hAnsi="Forte"/>
                  </w:rPr>
                </w:pPr>
              </w:p>
            </w:tc>
          </w:tr>
          <w:tr w:rsidR="008C3817" w14:paraId="3371E354" w14:textId="77777777" w:rsidTr="2F108460">
            <w:trPr>
              <w:gridAfter w:val="1"/>
              <w:wAfter w:w="38" w:type="dxa"/>
              <w:trHeight w:val="362"/>
            </w:trPr>
            <w:tc>
              <w:tcPr>
                <w:cnfStyle w:val="001000000000" w:firstRow="0" w:lastRow="0" w:firstColumn="1" w:lastColumn="0" w:oddVBand="0" w:evenVBand="0" w:oddHBand="0" w:evenHBand="0" w:firstRowFirstColumn="0" w:firstRowLastColumn="0" w:lastRowFirstColumn="0" w:lastRowLastColumn="0"/>
                <w:tcW w:w="7371" w:type="dxa"/>
                <w:tcBorders>
                  <w:top w:val="single" w:sz="4" w:space="0" w:color="auto"/>
                  <w:right w:val="single" w:sz="4" w:space="0" w:color="auto"/>
                </w:tcBorders>
              </w:tcPr>
              <w:p w14:paraId="15203039" w14:textId="3D343167" w:rsidR="008C3817" w:rsidRDefault="002D7CAE" w:rsidP="00D959A2">
                <w:pPr>
                  <w:jc w:val="both"/>
                </w:pPr>
                <w:r>
                  <w:t xml:space="preserve">¿Configurar el punto de acceso WiFi requiere </w:t>
                </w:r>
                <w:r w:rsidR="00B039BB">
                  <w:t>ser administrador?</w:t>
                </w:r>
              </w:p>
            </w:tc>
            <w:tc>
              <w:tcPr>
                <w:tcW w:w="993" w:type="dxa"/>
                <w:tcBorders>
                  <w:top w:val="single" w:sz="4" w:space="0" w:color="auto"/>
                  <w:left w:val="single" w:sz="4" w:space="0" w:color="auto"/>
                  <w:right w:val="single" w:sz="4" w:space="0" w:color="auto"/>
                </w:tcBorders>
              </w:tcPr>
              <w:p w14:paraId="0EE6B767" w14:textId="1658136A" w:rsidR="008C3817" w:rsidRPr="004F5F72" w:rsidRDefault="00B039BB" w:rsidP="00D959A2">
                <w:pPr>
                  <w:jc w:val="center"/>
                  <w:cnfStyle w:val="000000000000" w:firstRow="0" w:lastRow="0" w:firstColumn="0" w:lastColumn="0" w:oddVBand="0" w:evenVBand="0" w:oddHBand="0" w:evenHBand="0" w:firstRowFirstColumn="0" w:firstRowLastColumn="0" w:lastRowFirstColumn="0" w:lastRowLastColumn="0"/>
                  <w:rPr>
                    <w:rFonts w:ascii="Forte" w:hAnsi="Forte"/>
                  </w:rPr>
                </w:pPr>
                <w:r w:rsidRPr="004F5F72">
                  <w:rPr>
                    <w:rFonts w:ascii="Forte" w:hAnsi="Forte"/>
                    <w:sz w:val="28"/>
                    <w:szCs w:val="28"/>
                  </w:rPr>
                  <w:t>X</w:t>
                </w:r>
              </w:p>
            </w:tc>
            <w:tc>
              <w:tcPr>
                <w:tcW w:w="910" w:type="dxa"/>
                <w:tcBorders>
                  <w:top w:val="single" w:sz="4" w:space="0" w:color="auto"/>
                  <w:left w:val="single" w:sz="4" w:space="0" w:color="auto"/>
                </w:tcBorders>
              </w:tcPr>
              <w:p w14:paraId="4416A2D7" w14:textId="2B779E53" w:rsidR="008C3817" w:rsidRPr="004F5F72" w:rsidRDefault="008C3817" w:rsidP="2F108460">
                <w:pPr>
                  <w:jc w:val="center"/>
                  <w:cnfStyle w:val="000000000000" w:firstRow="0" w:lastRow="0" w:firstColumn="0" w:lastColumn="0" w:oddVBand="0" w:evenVBand="0" w:oddHBand="0" w:evenHBand="0" w:firstRowFirstColumn="0" w:firstRowLastColumn="0" w:lastRowFirstColumn="0" w:lastRowLastColumn="0"/>
                  <w:rPr>
                    <w:rFonts w:ascii="Forte" w:hAnsi="Forte"/>
                  </w:rPr>
                </w:pPr>
              </w:p>
            </w:tc>
          </w:tr>
        </w:tbl>
        <w:p w14:paraId="2101D95C" w14:textId="0A9B3EAD" w:rsidR="5F3F8830" w:rsidRDefault="5F3F8830" w:rsidP="5F3F8830">
          <w:pPr>
            <w:rPr>
              <w:rFonts w:eastAsiaTheme="minorEastAsia"/>
            </w:rPr>
          </w:pPr>
        </w:p>
        <w:tbl>
          <w:tblPr>
            <w:tblStyle w:val="PlainTable5"/>
            <w:tblW w:w="9149" w:type="dxa"/>
            <w:tblLook w:val="04A0" w:firstRow="1" w:lastRow="0" w:firstColumn="1" w:lastColumn="0" w:noHBand="0" w:noVBand="1"/>
          </w:tblPr>
          <w:tblGrid>
            <w:gridCol w:w="7125"/>
            <w:gridCol w:w="971"/>
            <w:gridCol w:w="1053"/>
          </w:tblGrid>
          <w:tr w:rsidR="5F3F8830" w14:paraId="2238AE1B" w14:textId="77777777" w:rsidTr="05EFBD4E">
            <w:trPr>
              <w:cnfStyle w:val="100000000000" w:firstRow="1" w:lastRow="0" w:firstColumn="0" w:lastColumn="0" w:oddVBand="0" w:evenVBand="0" w:oddHBand="0" w:evenHBand="0" w:firstRowFirstColumn="0" w:firstRowLastColumn="0" w:lastRowFirstColumn="0" w:lastRowLastColumn="0"/>
              <w:trHeight w:val="362"/>
            </w:trPr>
            <w:tc>
              <w:tcPr>
                <w:cnfStyle w:val="001000000100" w:firstRow="0" w:lastRow="0" w:firstColumn="1" w:lastColumn="0" w:oddVBand="0" w:evenVBand="0" w:oddHBand="0" w:evenHBand="0" w:firstRowFirstColumn="1" w:firstRowLastColumn="0" w:lastRowFirstColumn="0" w:lastRowLastColumn="0"/>
                <w:tcW w:w="9149" w:type="dxa"/>
                <w:gridSpan w:val="3"/>
                <w:tcBorders>
                  <w:bottom w:val="single" w:sz="4" w:space="0" w:color="auto"/>
                </w:tcBorders>
              </w:tcPr>
              <w:p w14:paraId="7D61BA94" w14:textId="232372A8" w:rsidR="5F3F8830" w:rsidRDefault="5F3F8830" w:rsidP="5F3F8830">
                <w:pPr>
                  <w:spacing w:line="259" w:lineRule="auto"/>
                  <w:jc w:val="center"/>
                </w:pPr>
                <w:r w:rsidRPr="72862623">
                  <w:rPr>
                    <w:b/>
                    <w:bCs/>
                  </w:rPr>
                  <w:t>Sala</w:t>
                </w:r>
                <w:r w:rsidR="28B6A468" w:rsidRPr="72862623">
                  <w:rPr>
                    <w:b/>
                    <w:bCs/>
                  </w:rPr>
                  <w:t>s</w:t>
                </w:r>
                <w:r w:rsidRPr="5F3F8830">
                  <w:rPr>
                    <w:b/>
                    <w:bCs/>
                  </w:rPr>
                  <w:t xml:space="preserve"> de servidores</w:t>
                </w:r>
              </w:p>
            </w:tc>
          </w:tr>
          <w:tr w:rsidR="5F3F8830" w14:paraId="3E26FA4A" w14:textId="77777777" w:rsidTr="05EFBD4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25" w:type="dxa"/>
                <w:tcBorders>
                  <w:top w:val="single" w:sz="4" w:space="0" w:color="auto"/>
                  <w:left w:val="single" w:sz="4" w:space="0" w:color="auto"/>
                  <w:bottom w:val="single" w:sz="4" w:space="0" w:color="auto"/>
                  <w:right w:val="single" w:sz="4" w:space="0" w:color="auto"/>
                </w:tcBorders>
              </w:tcPr>
              <w:p w14:paraId="43EC4487" w14:textId="418D7853" w:rsidR="5F3F8830" w:rsidRDefault="5F3F8830" w:rsidP="5F3F8830">
                <w:pPr>
                  <w:jc w:val="center"/>
                  <w:rPr>
                    <w:b/>
                    <w:bCs/>
                    <w:i w:val="0"/>
                    <w:iCs w:val="0"/>
                  </w:rPr>
                </w:pPr>
              </w:p>
            </w:tc>
            <w:tc>
              <w:tcPr>
                <w:tcW w:w="971" w:type="dxa"/>
                <w:tcBorders>
                  <w:top w:val="single" w:sz="4" w:space="0" w:color="auto"/>
                  <w:left w:val="single" w:sz="4" w:space="0" w:color="auto"/>
                  <w:bottom w:val="single" w:sz="4" w:space="0" w:color="auto"/>
                  <w:right w:val="single" w:sz="4" w:space="0" w:color="auto"/>
                </w:tcBorders>
                <w:shd w:val="clear" w:color="auto" w:fill="FFFFFF" w:themeFill="background1"/>
              </w:tcPr>
              <w:p w14:paraId="27645833" w14:textId="50C92EE3" w:rsidR="5F3F8830" w:rsidRDefault="5F3F8830" w:rsidP="5F3F8830">
                <w:pPr>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
                    <w:bCs/>
                    <w:i/>
                    <w:iCs/>
                    <w:sz w:val="26"/>
                    <w:szCs w:val="26"/>
                  </w:rPr>
                </w:pPr>
                <w:r w:rsidRPr="5F3F8830">
                  <w:rPr>
                    <w:b/>
                    <w:bCs/>
                    <w:i/>
                    <w:iCs/>
                  </w:rPr>
                  <w:t>Sí</w:t>
                </w:r>
              </w:p>
            </w:tc>
            <w:tc>
              <w:tcPr>
                <w:tcW w:w="1053" w:type="dxa"/>
                <w:tcBorders>
                  <w:top w:val="single" w:sz="4" w:space="0" w:color="auto"/>
                  <w:left w:val="single" w:sz="4" w:space="0" w:color="auto"/>
                  <w:bottom w:val="single" w:sz="4" w:space="0" w:color="auto"/>
                  <w:right w:val="single" w:sz="4" w:space="0" w:color="auto"/>
                </w:tcBorders>
                <w:shd w:val="clear" w:color="auto" w:fill="FFFFFF" w:themeFill="background1"/>
              </w:tcPr>
              <w:p w14:paraId="6CE91AD7" w14:textId="39096E79" w:rsidR="5F3F8830" w:rsidRDefault="5F3F8830" w:rsidP="5F3F8830">
                <w:pPr>
                  <w:jc w:val="center"/>
                  <w:cnfStyle w:val="000000100000" w:firstRow="0" w:lastRow="0" w:firstColumn="0" w:lastColumn="0" w:oddVBand="0" w:evenVBand="0" w:oddHBand="1" w:evenHBand="0" w:firstRowFirstColumn="0" w:firstRowLastColumn="0" w:lastRowFirstColumn="0" w:lastRowLastColumn="0"/>
                  <w:rPr>
                    <w:b/>
                    <w:bCs/>
                    <w:i/>
                    <w:iCs/>
                  </w:rPr>
                </w:pPr>
                <w:r w:rsidRPr="5F3F8830">
                  <w:rPr>
                    <w:b/>
                    <w:bCs/>
                    <w:i/>
                    <w:iCs/>
                  </w:rPr>
                  <w:t>No</w:t>
                </w:r>
              </w:p>
            </w:tc>
          </w:tr>
          <w:tr w:rsidR="5F3F8830" w14:paraId="43C0669E" w14:textId="77777777" w:rsidTr="05EFBD4E">
            <w:trPr>
              <w:trHeight w:val="362"/>
            </w:trPr>
            <w:tc>
              <w:tcPr>
                <w:cnfStyle w:val="001000000000" w:firstRow="0" w:lastRow="0" w:firstColumn="1" w:lastColumn="0" w:oddVBand="0" w:evenVBand="0" w:oddHBand="0" w:evenHBand="0" w:firstRowFirstColumn="0" w:firstRowLastColumn="0" w:lastRowFirstColumn="0" w:lastRowLastColumn="0"/>
                <w:tcW w:w="7125" w:type="dxa"/>
                <w:tcBorders>
                  <w:bottom w:val="single" w:sz="4" w:space="0" w:color="auto"/>
                  <w:right w:val="single" w:sz="4" w:space="0" w:color="auto"/>
                </w:tcBorders>
              </w:tcPr>
              <w:p w14:paraId="489C057E" w14:textId="19CD6147" w:rsidR="5F3F8830" w:rsidRDefault="11B956E0" w:rsidP="5F3F8830">
                <w:pPr>
                  <w:jc w:val="both"/>
                  <w:rPr>
                    <w:rFonts w:eastAsiaTheme="minorEastAsia"/>
                  </w:rPr>
                </w:pPr>
                <w:r>
                  <w:t>¿</w:t>
                </w:r>
                <w:r w:rsidR="2123A3CD">
                  <w:t xml:space="preserve">Permanecen </w:t>
                </w:r>
                <w:r w:rsidR="0C88D746">
                  <w:t>cerrad</w:t>
                </w:r>
                <w:r w:rsidR="437A4718">
                  <w:t>a</w:t>
                </w:r>
                <w:r w:rsidR="0C88D746">
                  <w:t>s</w:t>
                </w:r>
                <w:r w:rsidR="2123A3CD">
                  <w:t xml:space="preserve"> </w:t>
                </w:r>
                <w:r w:rsidR="6F5F7EE8">
                  <w:t>siempre</w:t>
                </w:r>
                <w:r>
                  <w:t>?</w:t>
                </w:r>
              </w:p>
            </w:tc>
            <w:tc>
              <w:tcPr>
                <w:tcW w:w="971" w:type="dxa"/>
                <w:tcBorders>
                  <w:left w:val="single" w:sz="4" w:space="0" w:color="auto"/>
                  <w:bottom w:val="single" w:sz="4" w:space="0" w:color="auto"/>
                  <w:right w:val="single" w:sz="4" w:space="0" w:color="auto"/>
                </w:tcBorders>
              </w:tcPr>
              <w:p w14:paraId="3B5EDA79" w14:textId="39483A12" w:rsidR="5F3F8830" w:rsidRDefault="5F3F8830" w:rsidP="5F3F8830">
                <w:pPr>
                  <w:jc w:val="center"/>
                  <w:cnfStyle w:val="000000000000" w:firstRow="0" w:lastRow="0" w:firstColumn="0" w:lastColumn="0" w:oddVBand="0" w:evenVBand="0" w:oddHBand="0" w:evenHBand="0" w:firstRowFirstColumn="0" w:firstRowLastColumn="0" w:lastRowFirstColumn="0" w:lastRowLastColumn="0"/>
                  <w:rPr>
                    <w:rFonts w:ascii="Forte" w:hAnsi="Forte"/>
                  </w:rPr>
                </w:pPr>
                <w:r w:rsidRPr="5F3F8830">
                  <w:rPr>
                    <w:rFonts w:ascii="Forte" w:hAnsi="Forte"/>
                    <w:sz w:val="28"/>
                    <w:szCs w:val="28"/>
                  </w:rPr>
                  <w:t>X</w:t>
                </w:r>
              </w:p>
            </w:tc>
            <w:tc>
              <w:tcPr>
                <w:tcW w:w="1053" w:type="dxa"/>
                <w:tcBorders>
                  <w:left w:val="single" w:sz="4" w:space="0" w:color="auto"/>
                  <w:bottom w:val="single" w:sz="4" w:space="0" w:color="auto"/>
                </w:tcBorders>
              </w:tcPr>
              <w:p w14:paraId="10BCC06D" w14:textId="181634B8" w:rsidR="5F3F8830" w:rsidRDefault="5F3F8830" w:rsidP="5F3F8830">
                <w:pPr>
                  <w:jc w:val="center"/>
                  <w:cnfStyle w:val="000000000000" w:firstRow="0" w:lastRow="0" w:firstColumn="0" w:lastColumn="0" w:oddVBand="0" w:evenVBand="0" w:oddHBand="0" w:evenHBand="0" w:firstRowFirstColumn="0" w:firstRowLastColumn="0" w:lastRowFirstColumn="0" w:lastRowLastColumn="0"/>
                  <w:rPr>
                    <w:rFonts w:ascii="Forte" w:hAnsi="Forte"/>
                    <w:sz w:val="28"/>
                    <w:szCs w:val="28"/>
                  </w:rPr>
                </w:pPr>
              </w:p>
            </w:tc>
          </w:tr>
          <w:tr w:rsidR="642215B2" w14:paraId="05A53A5D" w14:textId="77777777" w:rsidTr="642215B2">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7125" w:type="dxa"/>
                <w:tcBorders>
                  <w:bottom w:val="single" w:sz="4" w:space="0" w:color="auto"/>
                  <w:right w:val="single" w:sz="4" w:space="0" w:color="auto"/>
                </w:tcBorders>
              </w:tcPr>
              <w:p w14:paraId="7FBF2E1F" w14:textId="0A71955D" w:rsidR="642215B2" w:rsidRDefault="62961F62" w:rsidP="642215B2">
                <w:pPr>
                  <w:jc w:val="both"/>
                  <w:rPr>
                    <w:rFonts w:eastAsiaTheme="minorEastAsia"/>
                  </w:rPr>
                </w:pPr>
                <w:r>
                  <w:t>¿</w:t>
                </w:r>
                <w:r w:rsidR="288B327A">
                  <w:t>El acceso físico está limitado</w:t>
                </w:r>
                <w:r>
                  <w:t>?</w:t>
                </w:r>
              </w:p>
            </w:tc>
            <w:tc>
              <w:tcPr>
                <w:tcW w:w="971" w:type="dxa"/>
                <w:tcBorders>
                  <w:left w:val="single" w:sz="4" w:space="0" w:color="auto"/>
                  <w:bottom w:val="single" w:sz="4" w:space="0" w:color="auto"/>
                  <w:right w:val="single" w:sz="4" w:space="0" w:color="auto"/>
                </w:tcBorders>
              </w:tcPr>
              <w:p w14:paraId="1B4E1F6F" w14:textId="39483A12" w:rsidR="642215B2" w:rsidRDefault="642215B2" w:rsidP="642215B2">
                <w:pPr>
                  <w:jc w:val="center"/>
                  <w:cnfStyle w:val="000000100000" w:firstRow="0" w:lastRow="0" w:firstColumn="0" w:lastColumn="0" w:oddVBand="0" w:evenVBand="0" w:oddHBand="1" w:evenHBand="0" w:firstRowFirstColumn="0" w:firstRowLastColumn="0" w:lastRowFirstColumn="0" w:lastRowLastColumn="0"/>
                  <w:rPr>
                    <w:rFonts w:ascii="Forte" w:hAnsi="Forte"/>
                  </w:rPr>
                </w:pPr>
                <w:r w:rsidRPr="642215B2">
                  <w:rPr>
                    <w:rFonts w:ascii="Forte" w:hAnsi="Forte"/>
                    <w:sz w:val="28"/>
                    <w:szCs w:val="28"/>
                  </w:rPr>
                  <w:t>X</w:t>
                </w:r>
              </w:p>
            </w:tc>
            <w:tc>
              <w:tcPr>
                <w:tcW w:w="1053" w:type="dxa"/>
                <w:tcBorders>
                  <w:left w:val="single" w:sz="4" w:space="0" w:color="auto"/>
                  <w:bottom w:val="single" w:sz="4" w:space="0" w:color="auto"/>
                </w:tcBorders>
              </w:tcPr>
              <w:p w14:paraId="17B43510" w14:textId="181634B8" w:rsidR="642215B2" w:rsidRDefault="642215B2" w:rsidP="642215B2">
                <w:pPr>
                  <w:jc w:val="center"/>
                  <w:cnfStyle w:val="000000100000" w:firstRow="0" w:lastRow="0" w:firstColumn="0" w:lastColumn="0" w:oddVBand="0" w:evenVBand="0" w:oddHBand="1" w:evenHBand="0" w:firstRowFirstColumn="0" w:firstRowLastColumn="0" w:lastRowFirstColumn="0" w:lastRowLastColumn="0"/>
                  <w:rPr>
                    <w:rFonts w:ascii="Forte" w:hAnsi="Forte"/>
                    <w:sz w:val="28"/>
                    <w:szCs w:val="28"/>
                  </w:rPr>
                </w:pPr>
              </w:p>
            </w:tc>
          </w:tr>
          <w:tr w:rsidR="304225F4" w14:paraId="2436BB72" w14:textId="77777777" w:rsidTr="304225F4">
            <w:trPr>
              <w:trHeight w:val="362"/>
            </w:trPr>
            <w:tc>
              <w:tcPr>
                <w:cnfStyle w:val="001000000000" w:firstRow="0" w:lastRow="0" w:firstColumn="1" w:lastColumn="0" w:oddVBand="0" w:evenVBand="0" w:oddHBand="0" w:evenHBand="0" w:firstRowFirstColumn="0" w:firstRowLastColumn="0" w:lastRowFirstColumn="0" w:lastRowLastColumn="0"/>
                <w:tcW w:w="7125" w:type="dxa"/>
                <w:tcBorders>
                  <w:bottom w:val="single" w:sz="4" w:space="0" w:color="auto"/>
                  <w:right w:val="single" w:sz="4" w:space="0" w:color="auto"/>
                </w:tcBorders>
              </w:tcPr>
              <w:p w14:paraId="302F6612" w14:textId="2E3B6F8A" w:rsidR="304225F4" w:rsidRDefault="5656F2F4" w:rsidP="304225F4">
                <w:pPr>
                  <w:jc w:val="both"/>
                  <w:rPr>
                    <w:rFonts w:eastAsiaTheme="minorEastAsia"/>
                  </w:rPr>
                </w:pPr>
                <w:r>
                  <w:t>¿</w:t>
                </w:r>
                <w:r w:rsidR="3E9D6EEA">
                  <w:t>Dispone de alguna autenticación biométrica</w:t>
                </w:r>
                <w:r>
                  <w:t>?</w:t>
                </w:r>
              </w:p>
            </w:tc>
            <w:tc>
              <w:tcPr>
                <w:tcW w:w="971" w:type="dxa"/>
                <w:tcBorders>
                  <w:left w:val="single" w:sz="4" w:space="0" w:color="auto"/>
                  <w:bottom w:val="single" w:sz="4" w:space="0" w:color="auto"/>
                  <w:right w:val="single" w:sz="4" w:space="0" w:color="auto"/>
                </w:tcBorders>
              </w:tcPr>
              <w:p w14:paraId="49906F33" w14:textId="0885C1DA" w:rsidR="304225F4" w:rsidRDefault="304225F4" w:rsidP="304225F4">
                <w:pPr>
                  <w:jc w:val="center"/>
                  <w:cnfStyle w:val="000000000000" w:firstRow="0" w:lastRow="0" w:firstColumn="0" w:lastColumn="0" w:oddVBand="0" w:evenVBand="0" w:oddHBand="0" w:evenHBand="0" w:firstRowFirstColumn="0" w:firstRowLastColumn="0" w:lastRowFirstColumn="0" w:lastRowLastColumn="0"/>
                  <w:rPr>
                    <w:rFonts w:ascii="Forte" w:hAnsi="Forte"/>
                    <w:sz w:val="28"/>
                    <w:szCs w:val="28"/>
                  </w:rPr>
                </w:pPr>
              </w:p>
            </w:tc>
            <w:tc>
              <w:tcPr>
                <w:tcW w:w="1053" w:type="dxa"/>
                <w:tcBorders>
                  <w:left w:val="single" w:sz="4" w:space="0" w:color="auto"/>
                  <w:bottom w:val="single" w:sz="4" w:space="0" w:color="auto"/>
                </w:tcBorders>
              </w:tcPr>
              <w:p w14:paraId="0CE346EF" w14:textId="1E0E6DE5" w:rsidR="304225F4" w:rsidRDefault="4D69EFB1" w:rsidP="304225F4">
                <w:pPr>
                  <w:jc w:val="center"/>
                  <w:cnfStyle w:val="000000000000" w:firstRow="0" w:lastRow="0" w:firstColumn="0" w:lastColumn="0" w:oddVBand="0" w:evenVBand="0" w:oddHBand="0" w:evenHBand="0" w:firstRowFirstColumn="0" w:firstRowLastColumn="0" w:lastRowFirstColumn="0" w:lastRowLastColumn="0"/>
                  <w:rPr>
                    <w:rFonts w:ascii="Forte" w:hAnsi="Forte"/>
                  </w:rPr>
                </w:pPr>
                <w:r w:rsidRPr="7913ECD9">
                  <w:rPr>
                    <w:rFonts w:ascii="Forte" w:hAnsi="Forte"/>
                    <w:sz w:val="28"/>
                    <w:szCs w:val="28"/>
                  </w:rPr>
                  <w:t>X</w:t>
                </w:r>
              </w:p>
            </w:tc>
          </w:tr>
          <w:tr w:rsidR="304225F4" w14:paraId="0FD02A2F" w14:textId="77777777" w:rsidTr="304225F4">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7125" w:type="dxa"/>
                <w:tcBorders>
                  <w:bottom w:val="single" w:sz="4" w:space="0" w:color="auto"/>
                  <w:right w:val="single" w:sz="4" w:space="0" w:color="auto"/>
                </w:tcBorders>
              </w:tcPr>
              <w:p w14:paraId="416A1EB7" w14:textId="03E957B3" w:rsidR="304225F4" w:rsidRDefault="5656F2F4" w:rsidP="304225F4">
                <w:pPr>
                  <w:jc w:val="both"/>
                </w:pPr>
                <w:r>
                  <w:t>¿</w:t>
                </w:r>
                <w:r w:rsidR="740F4AD2">
                  <w:t>Se registran las acciones llevadas a cabo por cada usuario</w:t>
                </w:r>
                <w:r>
                  <w:t>?</w:t>
                </w:r>
              </w:p>
            </w:tc>
            <w:tc>
              <w:tcPr>
                <w:tcW w:w="971" w:type="dxa"/>
                <w:tcBorders>
                  <w:left w:val="single" w:sz="4" w:space="0" w:color="auto"/>
                  <w:bottom w:val="single" w:sz="4" w:space="0" w:color="auto"/>
                  <w:right w:val="single" w:sz="4" w:space="0" w:color="auto"/>
                </w:tcBorders>
              </w:tcPr>
              <w:p w14:paraId="69633684" w14:textId="39483A12" w:rsidR="304225F4" w:rsidRDefault="304225F4" w:rsidP="304225F4">
                <w:pPr>
                  <w:jc w:val="center"/>
                  <w:cnfStyle w:val="000000100000" w:firstRow="0" w:lastRow="0" w:firstColumn="0" w:lastColumn="0" w:oddVBand="0" w:evenVBand="0" w:oddHBand="1" w:evenHBand="0" w:firstRowFirstColumn="0" w:firstRowLastColumn="0" w:lastRowFirstColumn="0" w:lastRowLastColumn="0"/>
                  <w:rPr>
                    <w:rFonts w:ascii="Forte" w:hAnsi="Forte"/>
                  </w:rPr>
                </w:pPr>
                <w:r w:rsidRPr="304225F4">
                  <w:rPr>
                    <w:rFonts w:ascii="Forte" w:hAnsi="Forte"/>
                    <w:sz w:val="28"/>
                    <w:szCs w:val="28"/>
                  </w:rPr>
                  <w:t>X</w:t>
                </w:r>
              </w:p>
            </w:tc>
            <w:tc>
              <w:tcPr>
                <w:tcW w:w="1053" w:type="dxa"/>
                <w:tcBorders>
                  <w:left w:val="single" w:sz="4" w:space="0" w:color="auto"/>
                  <w:bottom w:val="single" w:sz="4" w:space="0" w:color="auto"/>
                </w:tcBorders>
              </w:tcPr>
              <w:p w14:paraId="2C442168" w14:textId="181634B8" w:rsidR="304225F4" w:rsidRDefault="304225F4" w:rsidP="304225F4">
                <w:pPr>
                  <w:jc w:val="center"/>
                  <w:cnfStyle w:val="000000100000" w:firstRow="0" w:lastRow="0" w:firstColumn="0" w:lastColumn="0" w:oddVBand="0" w:evenVBand="0" w:oddHBand="1" w:evenHBand="0" w:firstRowFirstColumn="0" w:firstRowLastColumn="0" w:lastRowFirstColumn="0" w:lastRowLastColumn="0"/>
                  <w:rPr>
                    <w:rFonts w:ascii="Forte" w:hAnsi="Forte"/>
                    <w:sz w:val="28"/>
                    <w:szCs w:val="28"/>
                  </w:rPr>
                </w:pPr>
              </w:p>
            </w:tc>
          </w:tr>
          <w:tr w:rsidR="304225F4" w14:paraId="088684C7" w14:textId="77777777" w:rsidTr="304225F4">
            <w:trPr>
              <w:trHeight w:val="362"/>
            </w:trPr>
            <w:tc>
              <w:tcPr>
                <w:cnfStyle w:val="001000000000" w:firstRow="0" w:lastRow="0" w:firstColumn="1" w:lastColumn="0" w:oddVBand="0" w:evenVBand="0" w:oddHBand="0" w:evenHBand="0" w:firstRowFirstColumn="0" w:firstRowLastColumn="0" w:lastRowFirstColumn="0" w:lastRowLastColumn="0"/>
                <w:tcW w:w="7125" w:type="dxa"/>
                <w:tcBorders>
                  <w:bottom w:val="single" w:sz="4" w:space="0" w:color="auto"/>
                  <w:right w:val="single" w:sz="4" w:space="0" w:color="auto"/>
                </w:tcBorders>
              </w:tcPr>
              <w:p w14:paraId="30D5E227" w14:textId="1A50B082" w:rsidR="304225F4" w:rsidRDefault="0AF9762B" w:rsidP="304225F4">
                <w:pPr>
                  <w:jc w:val="both"/>
                </w:pPr>
                <w:r>
                  <w:t>¿E</w:t>
                </w:r>
                <w:r w:rsidR="5F63C863">
                  <w:t>stos registros son enviados a un servidor externo</w:t>
                </w:r>
                <w:r>
                  <w:t>?</w:t>
                </w:r>
              </w:p>
            </w:tc>
            <w:tc>
              <w:tcPr>
                <w:tcW w:w="971" w:type="dxa"/>
                <w:tcBorders>
                  <w:left w:val="single" w:sz="4" w:space="0" w:color="auto"/>
                  <w:bottom w:val="single" w:sz="4" w:space="0" w:color="auto"/>
                  <w:right w:val="single" w:sz="4" w:space="0" w:color="auto"/>
                </w:tcBorders>
              </w:tcPr>
              <w:p w14:paraId="2731C533" w14:textId="39483A12" w:rsidR="304225F4" w:rsidRDefault="304225F4" w:rsidP="304225F4">
                <w:pPr>
                  <w:jc w:val="center"/>
                  <w:cnfStyle w:val="000000000000" w:firstRow="0" w:lastRow="0" w:firstColumn="0" w:lastColumn="0" w:oddVBand="0" w:evenVBand="0" w:oddHBand="0" w:evenHBand="0" w:firstRowFirstColumn="0" w:firstRowLastColumn="0" w:lastRowFirstColumn="0" w:lastRowLastColumn="0"/>
                  <w:rPr>
                    <w:rFonts w:ascii="Forte" w:hAnsi="Forte"/>
                  </w:rPr>
                </w:pPr>
                <w:r w:rsidRPr="304225F4">
                  <w:rPr>
                    <w:rFonts w:ascii="Forte" w:hAnsi="Forte"/>
                    <w:sz w:val="28"/>
                    <w:szCs w:val="28"/>
                  </w:rPr>
                  <w:t>X</w:t>
                </w:r>
              </w:p>
            </w:tc>
            <w:tc>
              <w:tcPr>
                <w:tcW w:w="1053" w:type="dxa"/>
                <w:tcBorders>
                  <w:left w:val="single" w:sz="4" w:space="0" w:color="auto"/>
                  <w:bottom w:val="single" w:sz="4" w:space="0" w:color="auto"/>
                </w:tcBorders>
              </w:tcPr>
              <w:p w14:paraId="70185265" w14:textId="181634B8" w:rsidR="304225F4" w:rsidRDefault="304225F4" w:rsidP="304225F4">
                <w:pPr>
                  <w:jc w:val="center"/>
                  <w:cnfStyle w:val="000000000000" w:firstRow="0" w:lastRow="0" w:firstColumn="0" w:lastColumn="0" w:oddVBand="0" w:evenVBand="0" w:oddHBand="0" w:evenHBand="0" w:firstRowFirstColumn="0" w:firstRowLastColumn="0" w:lastRowFirstColumn="0" w:lastRowLastColumn="0"/>
                  <w:rPr>
                    <w:rFonts w:ascii="Forte" w:hAnsi="Forte"/>
                    <w:sz w:val="28"/>
                    <w:szCs w:val="28"/>
                  </w:rPr>
                </w:pPr>
              </w:p>
            </w:tc>
          </w:tr>
        </w:tbl>
        <w:p w14:paraId="63A518FC" w14:textId="73784849" w:rsidR="4C09FB7E" w:rsidRDefault="4C09FB7E"/>
        <w:p w14:paraId="10DDE0F3" w14:textId="3FEC7B20" w:rsidR="642215B2" w:rsidRDefault="642215B2" w:rsidP="642215B2"/>
        <w:tbl>
          <w:tblPr>
            <w:tblStyle w:val="PlainTable5"/>
            <w:tblW w:w="0" w:type="auto"/>
            <w:tblLook w:val="04A0" w:firstRow="1" w:lastRow="0" w:firstColumn="1" w:lastColumn="0" w:noHBand="0" w:noVBand="1"/>
          </w:tblPr>
          <w:tblGrid>
            <w:gridCol w:w="7131"/>
            <w:gridCol w:w="968"/>
            <w:gridCol w:w="927"/>
          </w:tblGrid>
          <w:tr w:rsidR="6604AD25" w14:paraId="691F6E7C" w14:textId="77777777" w:rsidTr="6604AD25">
            <w:trPr>
              <w:cnfStyle w:val="100000000000" w:firstRow="1" w:lastRow="0" w:firstColumn="0" w:lastColumn="0" w:oddVBand="0" w:evenVBand="0" w:oddHBand="0" w:evenHBand="0" w:firstRowFirstColumn="0" w:firstRowLastColumn="0" w:lastRowFirstColumn="0" w:lastRowLastColumn="0"/>
              <w:trHeight w:val="362"/>
            </w:trPr>
            <w:tc>
              <w:tcPr>
                <w:cnfStyle w:val="001000000100" w:firstRow="0" w:lastRow="0" w:firstColumn="1" w:lastColumn="0" w:oddVBand="0" w:evenVBand="0" w:oddHBand="0" w:evenHBand="0" w:firstRowFirstColumn="1" w:firstRowLastColumn="0" w:lastRowFirstColumn="0" w:lastRowLastColumn="0"/>
                <w:tcW w:w="9026" w:type="dxa"/>
                <w:gridSpan w:val="3"/>
                <w:tcBorders>
                  <w:bottom w:val="single" w:sz="4" w:space="0" w:color="auto"/>
                </w:tcBorders>
              </w:tcPr>
              <w:p w14:paraId="2661E736" w14:textId="284F7D71" w:rsidR="6604AD25" w:rsidRDefault="6604AD25" w:rsidP="6604AD25">
                <w:pPr>
                  <w:jc w:val="center"/>
                  <w:rPr>
                    <w:b/>
                    <w:bCs/>
                  </w:rPr>
                </w:pPr>
                <w:r w:rsidRPr="6604AD25">
                  <w:rPr>
                    <w:b/>
                    <w:bCs/>
                  </w:rPr>
                  <w:t>Aula de robótica</w:t>
                </w:r>
              </w:p>
            </w:tc>
          </w:tr>
          <w:tr w:rsidR="6604AD25" w14:paraId="5348809C" w14:textId="77777777" w:rsidTr="6604AD25">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7131" w:type="dxa"/>
                <w:tcBorders>
                  <w:top w:val="single" w:sz="4" w:space="0" w:color="auto"/>
                  <w:left w:val="single" w:sz="4" w:space="0" w:color="auto"/>
                  <w:bottom w:val="single" w:sz="4" w:space="0" w:color="auto"/>
                  <w:right w:val="single" w:sz="4" w:space="0" w:color="auto"/>
                </w:tcBorders>
              </w:tcPr>
              <w:p w14:paraId="4E57E1CE" w14:textId="77777777" w:rsidR="6604AD25" w:rsidRDefault="6604AD25" w:rsidP="6604AD25">
                <w:pPr>
                  <w:jc w:val="center"/>
                  <w:rPr>
                    <w:b/>
                    <w:bCs/>
                    <w:i w:val="0"/>
                    <w:iCs w:val="0"/>
                  </w:rPr>
                </w:pPr>
              </w:p>
            </w:tc>
            <w:tc>
              <w:tcPr>
                <w:tcW w:w="968" w:type="dxa"/>
                <w:tcBorders>
                  <w:top w:val="single" w:sz="4" w:space="0" w:color="auto"/>
                  <w:left w:val="single" w:sz="4" w:space="0" w:color="auto"/>
                  <w:bottom w:val="single" w:sz="4" w:space="0" w:color="auto"/>
                  <w:right w:val="single" w:sz="4" w:space="0" w:color="auto"/>
                </w:tcBorders>
                <w:shd w:val="clear" w:color="auto" w:fill="FFFFFF" w:themeFill="background1"/>
              </w:tcPr>
              <w:p w14:paraId="33B13044" w14:textId="77777777" w:rsidR="6604AD25" w:rsidRDefault="6604AD25" w:rsidP="6604AD25">
                <w:pPr>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
                    <w:bCs/>
                    <w:i/>
                    <w:iCs/>
                    <w:sz w:val="26"/>
                    <w:szCs w:val="26"/>
                  </w:rPr>
                </w:pPr>
                <w:r w:rsidRPr="6604AD25">
                  <w:rPr>
                    <w:b/>
                    <w:bCs/>
                    <w:i/>
                    <w:iCs/>
                  </w:rPr>
                  <w:t>Sí</w:t>
                </w:r>
              </w:p>
            </w:tc>
            <w:tc>
              <w:tcPr>
                <w:tcW w:w="927" w:type="dxa"/>
                <w:tcBorders>
                  <w:top w:val="single" w:sz="4" w:space="0" w:color="auto"/>
                  <w:left w:val="single" w:sz="4" w:space="0" w:color="auto"/>
                  <w:bottom w:val="single" w:sz="4" w:space="0" w:color="auto"/>
                  <w:right w:val="single" w:sz="4" w:space="0" w:color="auto"/>
                </w:tcBorders>
                <w:shd w:val="clear" w:color="auto" w:fill="FFFFFF" w:themeFill="background1"/>
              </w:tcPr>
              <w:p w14:paraId="0273635D" w14:textId="77777777" w:rsidR="6604AD25" w:rsidRDefault="6604AD25" w:rsidP="6604AD25">
                <w:pPr>
                  <w:jc w:val="center"/>
                  <w:cnfStyle w:val="000000100000" w:firstRow="0" w:lastRow="0" w:firstColumn="0" w:lastColumn="0" w:oddVBand="0" w:evenVBand="0" w:oddHBand="1" w:evenHBand="0" w:firstRowFirstColumn="0" w:firstRowLastColumn="0" w:lastRowFirstColumn="0" w:lastRowLastColumn="0"/>
                  <w:rPr>
                    <w:b/>
                    <w:bCs/>
                    <w:i/>
                    <w:iCs/>
                  </w:rPr>
                </w:pPr>
                <w:r w:rsidRPr="6604AD25">
                  <w:rPr>
                    <w:b/>
                    <w:bCs/>
                    <w:i/>
                    <w:iCs/>
                  </w:rPr>
                  <w:t>No</w:t>
                </w:r>
              </w:p>
            </w:tc>
          </w:tr>
          <w:tr w:rsidR="6604AD25" w14:paraId="71DED624" w14:textId="77777777" w:rsidTr="6604AD25">
            <w:trPr>
              <w:trHeight w:val="362"/>
            </w:trPr>
            <w:tc>
              <w:tcPr>
                <w:cnfStyle w:val="001000000000" w:firstRow="0" w:lastRow="0" w:firstColumn="1" w:lastColumn="0" w:oddVBand="0" w:evenVBand="0" w:oddHBand="0" w:evenHBand="0" w:firstRowFirstColumn="0" w:firstRowLastColumn="0" w:lastRowFirstColumn="0" w:lastRowLastColumn="0"/>
                <w:tcW w:w="7131" w:type="dxa"/>
                <w:tcBorders>
                  <w:bottom w:val="single" w:sz="4" w:space="0" w:color="auto"/>
                  <w:right w:val="single" w:sz="4" w:space="0" w:color="auto"/>
                </w:tcBorders>
              </w:tcPr>
              <w:p w14:paraId="260846C8" w14:textId="65D0A87D" w:rsidR="6604AD25" w:rsidRDefault="6604AD25" w:rsidP="6604AD25">
                <w:pPr>
                  <w:jc w:val="both"/>
                </w:pPr>
                <w:r>
                  <w:t>¿Se utiliza dicha aula para otra actividad?</w:t>
                </w:r>
              </w:p>
            </w:tc>
            <w:tc>
              <w:tcPr>
                <w:tcW w:w="968" w:type="dxa"/>
                <w:tcBorders>
                  <w:left w:val="single" w:sz="4" w:space="0" w:color="auto"/>
                  <w:bottom w:val="single" w:sz="4" w:space="0" w:color="auto"/>
                  <w:right w:val="single" w:sz="4" w:space="0" w:color="auto"/>
                </w:tcBorders>
              </w:tcPr>
              <w:p w14:paraId="739BE665" w14:textId="20AF8465" w:rsidR="6604AD25" w:rsidRDefault="6604AD25" w:rsidP="6604AD25">
                <w:pPr>
                  <w:jc w:val="center"/>
                  <w:cnfStyle w:val="000000000000" w:firstRow="0" w:lastRow="0" w:firstColumn="0" w:lastColumn="0" w:oddVBand="0" w:evenVBand="0" w:oddHBand="0" w:evenHBand="0" w:firstRowFirstColumn="0" w:firstRowLastColumn="0" w:lastRowFirstColumn="0" w:lastRowLastColumn="0"/>
                  <w:rPr>
                    <w:rFonts w:ascii="Forte" w:hAnsi="Forte"/>
                  </w:rPr>
                </w:pPr>
                <w:r w:rsidRPr="6604AD25">
                  <w:rPr>
                    <w:rFonts w:ascii="Forte" w:hAnsi="Forte"/>
                    <w:sz w:val="28"/>
                    <w:szCs w:val="28"/>
                  </w:rPr>
                  <w:t>X</w:t>
                </w:r>
              </w:p>
            </w:tc>
            <w:tc>
              <w:tcPr>
                <w:tcW w:w="927" w:type="dxa"/>
                <w:tcBorders>
                  <w:left w:val="single" w:sz="4" w:space="0" w:color="auto"/>
                  <w:bottom w:val="single" w:sz="4" w:space="0" w:color="auto"/>
                </w:tcBorders>
              </w:tcPr>
              <w:p w14:paraId="229D26C4" w14:textId="442D0994" w:rsidR="6604AD25" w:rsidRDefault="6604AD25" w:rsidP="6604AD25">
                <w:pPr>
                  <w:jc w:val="center"/>
                  <w:cnfStyle w:val="000000000000" w:firstRow="0" w:lastRow="0" w:firstColumn="0" w:lastColumn="0" w:oddVBand="0" w:evenVBand="0" w:oddHBand="0" w:evenHBand="0" w:firstRowFirstColumn="0" w:firstRowLastColumn="0" w:lastRowFirstColumn="0" w:lastRowLastColumn="0"/>
                </w:pPr>
              </w:p>
            </w:tc>
          </w:tr>
          <w:tr w:rsidR="6604AD25" w14:paraId="1A87D2AA" w14:textId="77777777" w:rsidTr="6604AD25">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7131" w:type="dxa"/>
                <w:tcBorders>
                  <w:bottom w:val="single" w:sz="4" w:space="0" w:color="auto"/>
                  <w:right w:val="single" w:sz="4" w:space="0" w:color="auto"/>
                </w:tcBorders>
              </w:tcPr>
              <w:p w14:paraId="24F6730C" w14:textId="6FB594C2" w:rsidR="6604AD25" w:rsidRDefault="6604AD25" w:rsidP="6604AD25">
                <w:pPr>
                  <w:jc w:val="both"/>
                </w:pPr>
                <w:r>
                  <w:t>¿Tienen cerradura la puerta de esta aula?</w:t>
                </w:r>
              </w:p>
            </w:tc>
            <w:tc>
              <w:tcPr>
                <w:tcW w:w="968" w:type="dxa"/>
                <w:tcBorders>
                  <w:left w:val="single" w:sz="4" w:space="0" w:color="auto"/>
                  <w:bottom w:val="single" w:sz="4" w:space="0" w:color="auto"/>
                  <w:right w:val="single" w:sz="4" w:space="0" w:color="auto"/>
                </w:tcBorders>
              </w:tcPr>
              <w:p w14:paraId="79BCA750" w14:textId="78A4B309" w:rsidR="6604AD25" w:rsidRDefault="6604AD25" w:rsidP="6604AD25">
                <w:pPr>
                  <w:jc w:val="center"/>
                  <w:cnfStyle w:val="000000100000" w:firstRow="0" w:lastRow="0" w:firstColumn="0" w:lastColumn="0" w:oddVBand="0" w:evenVBand="0" w:oddHBand="1" w:evenHBand="0" w:firstRowFirstColumn="0" w:firstRowLastColumn="0" w:lastRowFirstColumn="0" w:lastRowLastColumn="0"/>
                  <w:rPr>
                    <w:rFonts w:ascii="Forte" w:hAnsi="Forte"/>
                  </w:rPr>
                </w:pPr>
                <w:r w:rsidRPr="6604AD25">
                  <w:rPr>
                    <w:rFonts w:ascii="Forte" w:hAnsi="Forte"/>
                    <w:sz w:val="28"/>
                    <w:szCs w:val="28"/>
                  </w:rPr>
                  <w:t>X</w:t>
                </w:r>
              </w:p>
            </w:tc>
            <w:tc>
              <w:tcPr>
                <w:tcW w:w="927" w:type="dxa"/>
                <w:tcBorders>
                  <w:left w:val="single" w:sz="4" w:space="0" w:color="auto"/>
                  <w:bottom w:val="single" w:sz="4" w:space="0" w:color="auto"/>
                </w:tcBorders>
              </w:tcPr>
              <w:p w14:paraId="7AED0BF3" w14:textId="420B6EC9" w:rsidR="6604AD25" w:rsidRDefault="6604AD25" w:rsidP="6604AD25">
                <w:pPr>
                  <w:jc w:val="center"/>
                  <w:cnfStyle w:val="000000100000" w:firstRow="0" w:lastRow="0" w:firstColumn="0" w:lastColumn="0" w:oddVBand="0" w:evenVBand="0" w:oddHBand="1" w:evenHBand="0" w:firstRowFirstColumn="0" w:firstRowLastColumn="0" w:lastRowFirstColumn="0" w:lastRowLastColumn="0"/>
                </w:pPr>
              </w:p>
            </w:tc>
          </w:tr>
          <w:tr w:rsidR="6604AD25" w14:paraId="14A52243" w14:textId="77777777" w:rsidTr="6604AD25">
            <w:trPr>
              <w:trHeight w:val="362"/>
            </w:trPr>
            <w:tc>
              <w:tcPr>
                <w:cnfStyle w:val="001000000000" w:firstRow="0" w:lastRow="0" w:firstColumn="1" w:lastColumn="0" w:oddVBand="0" w:evenVBand="0" w:oddHBand="0" w:evenHBand="0" w:firstRowFirstColumn="0" w:firstRowLastColumn="0" w:lastRowFirstColumn="0" w:lastRowLastColumn="0"/>
                <w:tcW w:w="7131" w:type="dxa"/>
                <w:tcBorders>
                  <w:bottom w:val="single" w:sz="4" w:space="0" w:color="auto"/>
                  <w:right w:val="single" w:sz="4" w:space="0" w:color="auto"/>
                </w:tcBorders>
              </w:tcPr>
              <w:p w14:paraId="7BF17927" w14:textId="5370D5B7" w:rsidR="6604AD25" w:rsidRDefault="6604AD25" w:rsidP="6604AD25">
                <w:pPr>
                  <w:jc w:val="both"/>
                  <w:rPr>
                    <w:rFonts w:eastAsiaTheme="minorEastAsia"/>
                  </w:rPr>
                </w:pPr>
                <w:r>
                  <w:t>¿Se cierran las aulas cuando no hay nadie en ellas?</w:t>
                </w:r>
              </w:p>
            </w:tc>
            <w:tc>
              <w:tcPr>
                <w:tcW w:w="968" w:type="dxa"/>
                <w:tcBorders>
                  <w:left w:val="single" w:sz="4" w:space="0" w:color="auto"/>
                  <w:bottom w:val="single" w:sz="4" w:space="0" w:color="auto"/>
                  <w:right w:val="single" w:sz="4" w:space="0" w:color="auto"/>
                </w:tcBorders>
              </w:tcPr>
              <w:p w14:paraId="254E98EF" w14:textId="5CB7D92E" w:rsidR="6604AD25" w:rsidRDefault="6604AD25" w:rsidP="6604AD25">
                <w:pPr>
                  <w:jc w:val="center"/>
                  <w:cnfStyle w:val="000000000000" w:firstRow="0" w:lastRow="0" w:firstColumn="0" w:lastColumn="0" w:oddVBand="0" w:evenVBand="0" w:oddHBand="0" w:evenHBand="0" w:firstRowFirstColumn="0" w:firstRowLastColumn="0" w:lastRowFirstColumn="0" w:lastRowLastColumn="0"/>
                  <w:rPr>
                    <w:rFonts w:ascii="Forte" w:hAnsi="Forte"/>
                  </w:rPr>
                </w:pPr>
                <w:r w:rsidRPr="6604AD25">
                  <w:rPr>
                    <w:rFonts w:ascii="Forte" w:hAnsi="Forte"/>
                    <w:sz w:val="28"/>
                    <w:szCs w:val="28"/>
                  </w:rPr>
                  <w:t>X</w:t>
                </w:r>
              </w:p>
            </w:tc>
            <w:tc>
              <w:tcPr>
                <w:tcW w:w="927" w:type="dxa"/>
                <w:tcBorders>
                  <w:left w:val="single" w:sz="4" w:space="0" w:color="auto"/>
                  <w:bottom w:val="single" w:sz="4" w:space="0" w:color="auto"/>
                </w:tcBorders>
              </w:tcPr>
              <w:p w14:paraId="64D1CEE1" w14:textId="77777777" w:rsidR="6604AD25" w:rsidRDefault="6604AD25" w:rsidP="6604AD25">
                <w:pPr>
                  <w:jc w:val="center"/>
                  <w:cnfStyle w:val="000000000000" w:firstRow="0" w:lastRow="0" w:firstColumn="0" w:lastColumn="0" w:oddVBand="0" w:evenVBand="0" w:oddHBand="0" w:evenHBand="0" w:firstRowFirstColumn="0" w:firstRowLastColumn="0" w:lastRowFirstColumn="0" w:lastRowLastColumn="0"/>
                </w:pPr>
              </w:p>
            </w:tc>
          </w:tr>
          <w:tr w:rsidR="6604AD25" w14:paraId="0891719C" w14:textId="77777777" w:rsidTr="6604AD25">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7131" w:type="dxa"/>
                <w:tcBorders>
                  <w:top w:val="single" w:sz="4" w:space="0" w:color="auto"/>
                  <w:bottom w:val="single" w:sz="4" w:space="0" w:color="auto"/>
                  <w:right w:val="single" w:sz="4" w:space="0" w:color="auto"/>
                </w:tcBorders>
              </w:tcPr>
              <w:p w14:paraId="69BA4948" w14:textId="330477C6" w:rsidR="6604AD25" w:rsidRDefault="6604AD25" w:rsidP="6604AD25">
                <w:pPr>
                  <w:jc w:val="both"/>
                </w:pPr>
                <w:r>
                  <w:t>¿Los ordenadores se pueden abrir?</w:t>
                </w:r>
              </w:p>
            </w:tc>
            <w:tc>
              <w:tcPr>
                <w:tcW w:w="968" w:type="dxa"/>
                <w:tcBorders>
                  <w:top w:val="single" w:sz="4" w:space="0" w:color="auto"/>
                  <w:left w:val="single" w:sz="4" w:space="0" w:color="auto"/>
                  <w:bottom w:val="single" w:sz="4" w:space="0" w:color="auto"/>
                  <w:right w:val="single" w:sz="4" w:space="0" w:color="auto"/>
                </w:tcBorders>
              </w:tcPr>
              <w:p w14:paraId="6C170A90" w14:textId="77777777" w:rsidR="6604AD25" w:rsidRDefault="6604AD25" w:rsidP="6604AD25">
                <w:pPr>
                  <w:jc w:val="center"/>
                  <w:cnfStyle w:val="000000100000" w:firstRow="0" w:lastRow="0" w:firstColumn="0" w:lastColumn="0" w:oddVBand="0" w:evenVBand="0" w:oddHBand="1" w:evenHBand="0" w:firstRowFirstColumn="0" w:firstRowLastColumn="0" w:lastRowFirstColumn="0" w:lastRowLastColumn="0"/>
                </w:pPr>
              </w:p>
            </w:tc>
            <w:tc>
              <w:tcPr>
                <w:tcW w:w="927" w:type="dxa"/>
                <w:tcBorders>
                  <w:top w:val="single" w:sz="4" w:space="0" w:color="auto"/>
                  <w:left w:val="single" w:sz="4" w:space="0" w:color="auto"/>
                  <w:bottom w:val="single" w:sz="4" w:space="0" w:color="auto"/>
                </w:tcBorders>
              </w:tcPr>
              <w:p w14:paraId="2529C194" w14:textId="20AF8465" w:rsidR="6604AD25" w:rsidRDefault="6604AD25" w:rsidP="6604AD25">
                <w:pPr>
                  <w:jc w:val="center"/>
                  <w:cnfStyle w:val="000000100000" w:firstRow="0" w:lastRow="0" w:firstColumn="0" w:lastColumn="0" w:oddVBand="0" w:evenVBand="0" w:oddHBand="1" w:evenHBand="0" w:firstRowFirstColumn="0" w:firstRowLastColumn="0" w:lastRowFirstColumn="0" w:lastRowLastColumn="0"/>
                  <w:rPr>
                    <w:rFonts w:ascii="Forte" w:hAnsi="Forte"/>
                  </w:rPr>
                </w:pPr>
                <w:r w:rsidRPr="6604AD25">
                  <w:rPr>
                    <w:rFonts w:ascii="Forte" w:hAnsi="Forte"/>
                    <w:sz w:val="28"/>
                    <w:szCs w:val="28"/>
                  </w:rPr>
                  <w:t>X</w:t>
                </w:r>
              </w:p>
              <w:p w14:paraId="6C7F3C10" w14:textId="6BE9A462" w:rsidR="6604AD25" w:rsidRDefault="6604AD25" w:rsidP="6604AD25">
                <w:pPr>
                  <w:jc w:val="center"/>
                  <w:cnfStyle w:val="000000100000" w:firstRow="0" w:lastRow="0" w:firstColumn="0" w:lastColumn="0" w:oddVBand="0" w:evenVBand="0" w:oddHBand="1" w:evenHBand="0" w:firstRowFirstColumn="0" w:firstRowLastColumn="0" w:lastRowFirstColumn="0" w:lastRowLastColumn="0"/>
                </w:pPr>
              </w:p>
            </w:tc>
          </w:tr>
          <w:tr w:rsidR="6604AD25" w14:paraId="0F7A3238" w14:textId="77777777" w:rsidTr="6604AD25">
            <w:trPr>
              <w:trHeight w:val="378"/>
            </w:trPr>
            <w:tc>
              <w:tcPr>
                <w:cnfStyle w:val="001000000000" w:firstRow="0" w:lastRow="0" w:firstColumn="1" w:lastColumn="0" w:oddVBand="0" w:evenVBand="0" w:oddHBand="0" w:evenHBand="0" w:firstRowFirstColumn="0" w:firstRowLastColumn="0" w:lastRowFirstColumn="0" w:lastRowLastColumn="0"/>
                <w:tcW w:w="7131" w:type="dxa"/>
                <w:tcBorders>
                  <w:top w:val="single" w:sz="4" w:space="0" w:color="auto"/>
                  <w:bottom w:val="single" w:sz="4" w:space="0" w:color="auto"/>
                  <w:right w:val="single" w:sz="4" w:space="0" w:color="auto"/>
                </w:tcBorders>
              </w:tcPr>
              <w:p w14:paraId="797BAD2D" w14:textId="4FDB38CE" w:rsidR="6604AD25" w:rsidRDefault="6604AD25" w:rsidP="6604AD25">
                <w:pPr>
                  <w:jc w:val="both"/>
                </w:pPr>
                <w:r>
                  <w:t>¿Se pueden desconectar los periféricos del ordenador para posteriormente irse con ellos?</w:t>
                </w:r>
              </w:p>
            </w:tc>
            <w:tc>
              <w:tcPr>
                <w:tcW w:w="968" w:type="dxa"/>
                <w:tcBorders>
                  <w:top w:val="single" w:sz="4" w:space="0" w:color="auto"/>
                  <w:left w:val="single" w:sz="4" w:space="0" w:color="auto"/>
                  <w:bottom w:val="single" w:sz="4" w:space="0" w:color="auto"/>
                  <w:right w:val="single" w:sz="4" w:space="0" w:color="auto"/>
                </w:tcBorders>
              </w:tcPr>
              <w:p w14:paraId="1C18ACFF" w14:textId="5DC23AEF" w:rsidR="6604AD25" w:rsidRDefault="6604AD25" w:rsidP="6604AD25">
                <w:pPr>
                  <w:jc w:val="center"/>
                  <w:cnfStyle w:val="000000000000" w:firstRow="0" w:lastRow="0" w:firstColumn="0" w:lastColumn="0" w:oddVBand="0" w:evenVBand="0" w:oddHBand="0" w:evenHBand="0" w:firstRowFirstColumn="0" w:firstRowLastColumn="0" w:lastRowFirstColumn="0" w:lastRowLastColumn="0"/>
                </w:pPr>
              </w:p>
            </w:tc>
            <w:tc>
              <w:tcPr>
                <w:tcW w:w="927" w:type="dxa"/>
                <w:tcBorders>
                  <w:top w:val="single" w:sz="4" w:space="0" w:color="auto"/>
                  <w:left w:val="single" w:sz="4" w:space="0" w:color="auto"/>
                  <w:bottom w:val="single" w:sz="4" w:space="0" w:color="auto"/>
                </w:tcBorders>
              </w:tcPr>
              <w:p w14:paraId="48792E23" w14:textId="20AF8465" w:rsidR="6604AD25" w:rsidRDefault="6604AD25" w:rsidP="6604AD25">
                <w:pPr>
                  <w:jc w:val="center"/>
                  <w:cnfStyle w:val="000000000000" w:firstRow="0" w:lastRow="0" w:firstColumn="0" w:lastColumn="0" w:oddVBand="0" w:evenVBand="0" w:oddHBand="0" w:evenHBand="0" w:firstRowFirstColumn="0" w:firstRowLastColumn="0" w:lastRowFirstColumn="0" w:lastRowLastColumn="0"/>
                  <w:rPr>
                    <w:rFonts w:ascii="Forte" w:hAnsi="Forte"/>
                  </w:rPr>
                </w:pPr>
                <w:r w:rsidRPr="6604AD25">
                  <w:rPr>
                    <w:rFonts w:ascii="Forte" w:hAnsi="Forte"/>
                    <w:sz w:val="28"/>
                    <w:szCs w:val="28"/>
                  </w:rPr>
                  <w:t>X</w:t>
                </w:r>
              </w:p>
              <w:p w14:paraId="51A9F330" w14:textId="42AD3F7D" w:rsidR="6604AD25" w:rsidRDefault="6604AD25" w:rsidP="6604AD25">
                <w:pPr>
                  <w:jc w:val="center"/>
                  <w:cnfStyle w:val="000000000000" w:firstRow="0" w:lastRow="0" w:firstColumn="0" w:lastColumn="0" w:oddVBand="0" w:evenVBand="0" w:oddHBand="0" w:evenHBand="0" w:firstRowFirstColumn="0" w:firstRowLastColumn="0" w:lastRowFirstColumn="0" w:lastRowLastColumn="0"/>
                  <w:rPr>
                    <w:rFonts w:ascii="Forte" w:hAnsi="Forte"/>
                    <w:sz w:val="28"/>
                    <w:szCs w:val="28"/>
                  </w:rPr>
                </w:pPr>
              </w:p>
            </w:tc>
          </w:tr>
          <w:tr w:rsidR="6604AD25" w14:paraId="44DEF92A" w14:textId="77777777" w:rsidTr="6604AD25">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7131" w:type="dxa"/>
                <w:tcBorders>
                  <w:top w:val="single" w:sz="4" w:space="0" w:color="auto"/>
                  <w:bottom w:val="single" w:sz="4" w:space="0" w:color="auto"/>
                  <w:right w:val="single" w:sz="4" w:space="0" w:color="auto"/>
                </w:tcBorders>
              </w:tcPr>
              <w:p w14:paraId="368AA6A7" w14:textId="4215666E" w:rsidR="6604AD25" w:rsidRDefault="6604AD25" w:rsidP="6604AD25">
                <w:pPr>
                  <w:jc w:val="both"/>
                </w:pPr>
                <w:r>
                  <w:t>¿Se lleva un control de para qué se está usando cada aula en cada momento?</w:t>
                </w:r>
              </w:p>
            </w:tc>
            <w:tc>
              <w:tcPr>
                <w:tcW w:w="968" w:type="dxa"/>
                <w:tcBorders>
                  <w:top w:val="single" w:sz="4" w:space="0" w:color="auto"/>
                  <w:left w:val="single" w:sz="4" w:space="0" w:color="auto"/>
                  <w:bottom w:val="single" w:sz="4" w:space="0" w:color="auto"/>
                  <w:right w:val="single" w:sz="4" w:space="0" w:color="auto"/>
                </w:tcBorders>
              </w:tcPr>
              <w:p w14:paraId="0E50C884" w14:textId="20AF8465" w:rsidR="3E4DD4F2" w:rsidRDefault="3E4DD4F2" w:rsidP="4C49D224">
                <w:pPr>
                  <w:jc w:val="center"/>
                  <w:cnfStyle w:val="000000100000" w:firstRow="0" w:lastRow="0" w:firstColumn="0" w:lastColumn="0" w:oddVBand="0" w:evenVBand="0" w:oddHBand="1" w:evenHBand="0" w:firstRowFirstColumn="0" w:firstRowLastColumn="0" w:lastRowFirstColumn="0" w:lastRowLastColumn="0"/>
                  <w:rPr>
                    <w:rFonts w:ascii="Forte" w:hAnsi="Forte"/>
                  </w:rPr>
                </w:pPr>
                <w:r w:rsidRPr="4C49D224">
                  <w:rPr>
                    <w:rFonts w:ascii="Forte" w:hAnsi="Forte"/>
                    <w:sz w:val="28"/>
                    <w:szCs w:val="28"/>
                  </w:rPr>
                  <w:t>X</w:t>
                </w:r>
              </w:p>
              <w:p w14:paraId="6191554F" w14:textId="230BDF90" w:rsidR="6604AD25" w:rsidRDefault="6604AD25" w:rsidP="6604AD25">
                <w:pPr>
                  <w:jc w:val="center"/>
                  <w:cnfStyle w:val="000000100000" w:firstRow="0" w:lastRow="0" w:firstColumn="0" w:lastColumn="0" w:oddVBand="0" w:evenVBand="0" w:oddHBand="1" w:evenHBand="0" w:firstRowFirstColumn="0" w:firstRowLastColumn="0" w:lastRowFirstColumn="0" w:lastRowLastColumn="0"/>
                </w:pPr>
              </w:p>
            </w:tc>
            <w:tc>
              <w:tcPr>
                <w:tcW w:w="927" w:type="dxa"/>
                <w:tcBorders>
                  <w:top w:val="single" w:sz="4" w:space="0" w:color="auto"/>
                  <w:left w:val="single" w:sz="4" w:space="0" w:color="auto"/>
                  <w:bottom w:val="single" w:sz="4" w:space="0" w:color="auto"/>
                </w:tcBorders>
              </w:tcPr>
              <w:p w14:paraId="1260C177" w14:textId="77777777" w:rsidR="6604AD25" w:rsidRDefault="6604AD25" w:rsidP="6604AD25">
                <w:pPr>
                  <w:jc w:val="center"/>
                  <w:cnfStyle w:val="000000100000" w:firstRow="0" w:lastRow="0" w:firstColumn="0" w:lastColumn="0" w:oddVBand="0" w:evenVBand="0" w:oddHBand="1" w:evenHBand="0" w:firstRowFirstColumn="0" w:firstRowLastColumn="0" w:lastRowFirstColumn="0" w:lastRowLastColumn="0"/>
                </w:pPr>
              </w:p>
            </w:tc>
          </w:tr>
          <w:tr w:rsidR="6604AD25" w14:paraId="15C2B334" w14:textId="77777777" w:rsidTr="6604AD25">
            <w:trPr>
              <w:trHeight w:val="362"/>
            </w:trPr>
            <w:tc>
              <w:tcPr>
                <w:cnfStyle w:val="001000000000" w:firstRow="0" w:lastRow="0" w:firstColumn="1" w:lastColumn="0" w:oddVBand="0" w:evenVBand="0" w:oddHBand="0" w:evenHBand="0" w:firstRowFirstColumn="0" w:firstRowLastColumn="0" w:lastRowFirstColumn="0" w:lastRowLastColumn="0"/>
                <w:tcW w:w="7131" w:type="dxa"/>
                <w:tcBorders>
                  <w:top w:val="single" w:sz="4" w:space="0" w:color="auto"/>
                  <w:bottom w:val="single" w:sz="4" w:space="0" w:color="auto"/>
                  <w:right w:val="single" w:sz="4" w:space="0" w:color="auto"/>
                </w:tcBorders>
              </w:tcPr>
              <w:p w14:paraId="322083BA" w14:textId="11879A6C" w:rsidR="6604AD25" w:rsidRDefault="6604AD25" w:rsidP="6604AD25">
                <w:pPr>
                  <w:jc w:val="both"/>
                </w:pPr>
                <w:r>
                  <w:t>¿Se lleva un control de que personas están utilizando dicha aula en cada momento?</w:t>
                </w:r>
              </w:p>
            </w:tc>
            <w:tc>
              <w:tcPr>
                <w:tcW w:w="968" w:type="dxa"/>
                <w:tcBorders>
                  <w:top w:val="single" w:sz="4" w:space="0" w:color="auto"/>
                  <w:left w:val="single" w:sz="4" w:space="0" w:color="auto"/>
                  <w:bottom w:val="single" w:sz="4" w:space="0" w:color="auto"/>
                  <w:right w:val="single" w:sz="4" w:space="0" w:color="auto"/>
                </w:tcBorders>
              </w:tcPr>
              <w:p w14:paraId="37566115" w14:textId="20AF8465" w:rsidR="6604AD25" w:rsidRDefault="6604AD25" w:rsidP="6604AD25">
                <w:pPr>
                  <w:jc w:val="center"/>
                  <w:cnfStyle w:val="000000000000" w:firstRow="0" w:lastRow="0" w:firstColumn="0" w:lastColumn="0" w:oddVBand="0" w:evenVBand="0" w:oddHBand="0" w:evenHBand="0" w:firstRowFirstColumn="0" w:firstRowLastColumn="0" w:lastRowFirstColumn="0" w:lastRowLastColumn="0"/>
                  <w:rPr>
                    <w:rFonts w:ascii="Forte" w:hAnsi="Forte"/>
                  </w:rPr>
                </w:pPr>
                <w:r w:rsidRPr="6604AD25">
                  <w:rPr>
                    <w:rFonts w:ascii="Forte" w:hAnsi="Forte"/>
                    <w:sz w:val="28"/>
                    <w:szCs w:val="28"/>
                  </w:rPr>
                  <w:t>X</w:t>
                </w:r>
              </w:p>
              <w:p w14:paraId="1ED630CC" w14:textId="43EFBA67" w:rsidR="6604AD25" w:rsidRDefault="6604AD25" w:rsidP="6604AD25">
                <w:pPr>
                  <w:jc w:val="center"/>
                  <w:cnfStyle w:val="000000000000" w:firstRow="0" w:lastRow="0" w:firstColumn="0" w:lastColumn="0" w:oddVBand="0" w:evenVBand="0" w:oddHBand="0" w:evenHBand="0" w:firstRowFirstColumn="0" w:firstRowLastColumn="0" w:lastRowFirstColumn="0" w:lastRowLastColumn="0"/>
                </w:pPr>
              </w:p>
            </w:tc>
            <w:tc>
              <w:tcPr>
                <w:tcW w:w="927" w:type="dxa"/>
                <w:tcBorders>
                  <w:top w:val="single" w:sz="4" w:space="0" w:color="auto"/>
                  <w:left w:val="single" w:sz="4" w:space="0" w:color="auto"/>
                  <w:bottom w:val="single" w:sz="4" w:space="0" w:color="auto"/>
                </w:tcBorders>
              </w:tcPr>
              <w:p w14:paraId="7C7CB057" w14:textId="77777777" w:rsidR="6604AD25" w:rsidRDefault="6604AD25" w:rsidP="6604AD25">
                <w:pPr>
                  <w:jc w:val="center"/>
                  <w:cnfStyle w:val="000000000000" w:firstRow="0" w:lastRow="0" w:firstColumn="0" w:lastColumn="0" w:oddVBand="0" w:evenVBand="0" w:oddHBand="0" w:evenHBand="0" w:firstRowFirstColumn="0" w:firstRowLastColumn="0" w:lastRowFirstColumn="0" w:lastRowLastColumn="0"/>
                </w:pPr>
              </w:p>
            </w:tc>
          </w:tr>
          <w:tr w:rsidR="6604AD25" w14:paraId="023A7063" w14:textId="77777777" w:rsidTr="6604AD25">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7131" w:type="dxa"/>
                <w:tcBorders>
                  <w:top w:val="single" w:sz="4" w:space="0" w:color="auto"/>
                  <w:bottom w:val="single" w:sz="4" w:space="0" w:color="auto"/>
                  <w:right w:val="single" w:sz="4" w:space="0" w:color="auto"/>
                </w:tcBorders>
              </w:tcPr>
              <w:p w14:paraId="7E278B45" w14:textId="17CC6516" w:rsidR="6604AD25" w:rsidRDefault="6604AD25" w:rsidP="6604AD25">
                <w:pPr>
                  <w:jc w:val="both"/>
                </w:pPr>
                <w:r>
                  <w:t>En caso afirmativo, ¿se anota datos de todas las personas presentes?</w:t>
                </w:r>
              </w:p>
            </w:tc>
            <w:tc>
              <w:tcPr>
                <w:tcW w:w="968" w:type="dxa"/>
                <w:tcBorders>
                  <w:top w:val="single" w:sz="4" w:space="0" w:color="auto"/>
                  <w:left w:val="single" w:sz="4" w:space="0" w:color="auto"/>
                  <w:bottom w:val="single" w:sz="4" w:space="0" w:color="auto"/>
                  <w:right w:val="single" w:sz="4" w:space="0" w:color="auto"/>
                </w:tcBorders>
              </w:tcPr>
              <w:p w14:paraId="41A2D56F" w14:textId="0FC05E14" w:rsidR="6604AD25" w:rsidRDefault="6604AD25" w:rsidP="6604AD25">
                <w:pPr>
                  <w:jc w:val="center"/>
                  <w:cnfStyle w:val="000000100000" w:firstRow="0" w:lastRow="0" w:firstColumn="0" w:lastColumn="0" w:oddVBand="0" w:evenVBand="0" w:oddHBand="1" w:evenHBand="0" w:firstRowFirstColumn="0" w:firstRowLastColumn="0" w:lastRowFirstColumn="0" w:lastRowLastColumn="0"/>
                </w:pPr>
              </w:p>
            </w:tc>
            <w:tc>
              <w:tcPr>
                <w:tcW w:w="927" w:type="dxa"/>
                <w:tcBorders>
                  <w:top w:val="single" w:sz="4" w:space="0" w:color="auto"/>
                  <w:left w:val="single" w:sz="4" w:space="0" w:color="auto"/>
                  <w:bottom w:val="single" w:sz="4" w:space="0" w:color="auto"/>
                </w:tcBorders>
              </w:tcPr>
              <w:p w14:paraId="5C1FBB32" w14:textId="20AF8465" w:rsidR="6604AD25" w:rsidRDefault="6604AD25" w:rsidP="6604AD25">
                <w:pPr>
                  <w:jc w:val="center"/>
                  <w:cnfStyle w:val="000000100000" w:firstRow="0" w:lastRow="0" w:firstColumn="0" w:lastColumn="0" w:oddVBand="0" w:evenVBand="0" w:oddHBand="1" w:evenHBand="0" w:firstRowFirstColumn="0" w:firstRowLastColumn="0" w:lastRowFirstColumn="0" w:lastRowLastColumn="0"/>
                  <w:rPr>
                    <w:rFonts w:ascii="Forte" w:hAnsi="Forte"/>
                  </w:rPr>
                </w:pPr>
                <w:r w:rsidRPr="6604AD25">
                  <w:rPr>
                    <w:rFonts w:ascii="Forte" w:hAnsi="Forte"/>
                    <w:sz w:val="28"/>
                    <w:szCs w:val="28"/>
                  </w:rPr>
                  <w:t>X</w:t>
                </w:r>
              </w:p>
              <w:p w14:paraId="7F750E70" w14:textId="6F3397E8" w:rsidR="6604AD25" w:rsidRDefault="6604AD25" w:rsidP="6604AD25">
                <w:pPr>
                  <w:jc w:val="center"/>
                  <w:cnfStyle w:val="000000100000" w:firstRow="0" w:lastRow="0" w:firstColumn="0" w:lastColumn="0" w:oddVBand="0" w:evenVBand="0" w:oddHBand="1" w:evenHBand="0" w:firstRowFirstColumn="0" w:firstRowLastColumn="0" w:lastRowFirstColumn="0" w:lastRowLastColumn="0"/>
                </w:pPr>
              </w:p>
            </w:tc>
          </w:tr>
          <w:tr w:rsidR="6604AD25" w14:paraId="321D20DA" w14:textId="77777777" w:rsidTr="6604AD25">
            <w:trPr>
              <w:trHeight w:val="362"/>
            </w:trPr>
            <w:tc>
              <w:tcPr>
                <w:cnfStyle w:val="001000000000" w:firstRow="0" w:lastRow="0" w:firstColumn="1" w:lastColumn="0" w:oddVBand="0" w:evenVBand="0" w:oddHBand="0" w:evenHBand="0" w:firstRowFirstColumn="0" w:firstRowLastColumn="0" w:lastRowFirstColumn="0" w:lastRowLastColumn="0"/>
                <w:tcW w:w="7131" w:type="dxa"/>
                <w:tcBorders>
                  <w:top w:val="single" w:sz="4" w:space="0" w:color="auto"/>
                  <w:bottom w:val="single" w:sz="4" w:space="0" w:color="auto"/>
                  <w:right w:val="single" w:sz="4" w:space="0" w:color="auto"/>
                </w:tcBorders>
              </w:tcPr>
              <w:p w14:paraId="47D69830" w14:textId="60BA0E5F" w:rsidR="6604AD25" w:rsidRDefault="6604AD25" w:rsidP="6604AD25">
                <w:pPr>
                  <w:jc w:val="both"/>
                </w:pPr>
                <w:r>
                  <w:t>¿El software instalado en los equipos está actualizado?</w:t>
                </w:r>
              </w:p>
            </w:tc>
            <w:tc>
              <w:tcPr>
                <w:tcW w:w="968" w:type="dxa"/>
                <w:tcBorders>
                  <w:top w:val="single" w:sz="4" w:space="0" w:color="auto"/>
                  <w:left w:val="single" w:sz="4" w:space="0" w:color="auto"/>
                  <w:bottom w:val="single" w:sz="4" w:space="0" w:color="auto"/>
                  <w:right w:val="single" w:sz="4" w:space="0" w:color="auto"/>
                </w:tcBorders>
              </w:tcPr>
              <w:p w14:paraId="2CDF1AAA" w14:textId="65F0F45F" w:rsidR="6604AD25" w:rsidRDefault="6604AD25" w:rsidP="6604AD25">
                <w:pPr>
                  <w:jc w:val="center"/>
                  <w:cnfStyle w:val="000000000000" w:firstRow="0" w:lastRow="0" w:firstColumn="0" w:lastColumn="0" w:oddVBand="0" w:evenVBand="0" w:oddHBand="0" w:evenHBand="0" w:firstRowFirstColumn="0" w:firstRowLastColumn="0" w:lastRowFirstColumn="0" w:lastRowLastColumn="0"/>
                  <w:rPr>
                    <w:rFonts w:ascii="Forte" w:hAnsi="Forte"/>
                    <w:sz w:val="28"/>
                    <w:szCs w:val="28"/>
                  </w:rPr>
                </w:pPr>
              </w:p>
            </w:tc>
            <w:tc>
              <w:tcPr>
                <w:tcW w:w="927" w:type="dxa"/>
                <w:tcBorders>
                  <w:top w:val="single" w:sz="4" w:space="0" w:color="auto"/>
                  <w:left w:val="single" w:sz="4" w:space="0" w:color="auto"/>
                  <w:bottom w:val="single" w:sz="4" w:space="0" w:color="auto"/>
                </w:tcBorders>
              </w:tcPr>
              <w:p w14:paraId="476BAE7B" w14:textId="73649541" w:rsidR="6604AD25" w:rsidRDefault="625FA815" w:rsidP="6604AD25">
                <w:pPr>
                  <w:jc w:val="center"/>
                  <w:cnfStyle w:val="000000000000" w:firstRow="0" w:lastRow="0" w:firstColumn="0" w:lastColumn="0" w:oddVBand="0" w:evenVBand="0" w:oddHBand="0" w:evenHBand="0" w:firstRowFirstColumn="0" w:firstRowLastColumn="0" w:lastRowFirstColumn="0" w:lastRowLastColumn="0"/>
                  <w:rPr>
                    <w:rFonts w:ascii="Forte" w:hAnsi="Forte"/>
                  </w:rPr>
                </w:pPr>
                <w:r w:rsidRPr="5DDD0F47">
                  <w:rPr>
                    <w:rFonts w:ascii="Forte" w:hAnsi="Forte"/>
                    <w:sz w:val="28"/>
                    <w:szCs w:val="28"/>
                  </w:rPr>
                  <w:t>X</w:t>
                </w:r>
              </w:p>
            </w:tc>
          </w:tr>
          <w:tr w:rsidR="6604AD25" w14:paraId="4C2D95C5" w14:textId="77777777" w:rsidTr="6604AD25">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7131" w:type="dxa"/>
                <w:tcBorders>
                  <w:top w:val="single" w:sz="4" w:space="0" w:color="auto"/>
                  <w:bottom w:val="single" w:sz="4" w:space="0" w:color="auto"/>
                  <w:right w:val="single" w:sz="4" w:space="0" w:color="auto"/>
                </w:tcBorders>
              </w:tcPr>
              <w:p w14:paraId="75B18B86" w14:textId="3BF90F57" w:rsidR="6604AD25" w:rsidRDefault="6604AD25" w:rsidP="6604AD25">
                <w:pPr>
                  <w:jc w:val="both"/>
                </w:pPr>
                <w:r>
                  <w:t>¿Solamente los usuarios administradores pueden modificar configuraciones o instalar programas?</w:t>
                </w:r>
              </w:p>
            </w:tc>
            <w:tc>
              <w:tcPr>
                <w:tcW w:w="968" w:type="dxa"/>
                <w:tcBorders>
                  <w:top w:val="single" w:sz="4" w:space="0" w:color="auto"/>
                  <w:left w:val="single" w:sz="4" w:space="0" w:color="auto"/>
                  <w:bottom w:val="single" w:sz="4" w:space="0" w:color="auto"/>
                  <w:right w:val="single" w:sz="4" w:space="0" w:color="auto"/>
                </w:tcBorders>
              </w:tcPr>
              <w:p w14:paraId="6A4D8946" w14:textId="20AF8465" w:rsidR="6604AD25" w:rsidRDefault="6604AD25" w:rsidP="6604AD25">
                <w:pPr>
                  <w:jc w:val="center"/>
                  <w:cnfStyle w:val="000000100000" w:firstRow="0" w:lastRow="0" w:firstColumn="0" w:lastColumn="0" w:oddVBand="0" w:evenVBand="0" w:oddHBand="1" w:evenHBand="0" w:firstRowFirstColumn="0" w:firstRowLastColumn="0" w:lastRowFirstColumn="0" w:lastRowLastColumn="0"/>
                  <w:rPr>
                    <w:rFonts w:ascii="Forte" w:hAnsi="Forte"/>
                  </w:rPr>
                </w:pPr>
                <w:r w:rsidRPr="6604AD25">
                  <w:rPr>
                    <w:rFonts w:ascii="Forte" w:hAnsi="Forte"/>
                    <w:sz w:val="28"/>
                    <w:szCs w:val="28"/>
                  </w:rPr>
                  <w:t>X</w:t>
                </w:r>
              </w:p>
              <w:p w14:paraId="330E6ECC" w14:textId="3DD6EA60" w:rsidR="6604AD25" w:rsidRDefault="6604AD25" w:rsidP="6604AD25">
                <w:pPr>
                  <w:jc w:val="center"/>
                  <w:cnfStyle w:val="000000100000" w:firstRow="0" w:lastRow="0" w:firstColumn="0" w:lastColumn="0" w:oddVBand="0" w:evenVBand="0" w:oddHBand="1" w:evenHBand="0" w:firstRowFirstColumn="0" w:firstRowLastColumn="0" w:lastRowFirstColumn="0" w:lastRowLastColumn="0"/>
                </w:pPr>
              </w:p>
            </w:tc>
            <w:tc>
              <w:tcPr>
                <w:tcW w:w="927" w:type="dxa"/>
                <w:tcBorders>
                  <w:top w:val="single" w:sz="4" w:space="0" w:color="auto"/>
                  <w:left w:val="single" w:sz="4" w:space="0" w:color="auto"/>
                  <w:bottom w:val="single" w:sz="4" w:space="0" w:color="auto"/>
                </w:tcBorders>
              </w:tcPr>
              <w:p w14:paraId="24648E81" w14:textId="77777777" w:rsidR="6604AD25" w:rsidRDefault="6604AD25" w:rsidP="6604AD25">
                <w:pPr>
                  <w:jc w:val="center"/>
                  <w:cnfStyle w:val="000000100000" w:firstRow="0" w:lastRow="0" w:firstColumn="0" w:lastColumn="0" w:oddVBand="0" w:evenVBand="0" w:oddHBand="1" w:evenHBand="0" w:firstRowFirstColumn="0" w:firstRowLastColumn="0" w:lastRowFirstColumn="0" w:lastRowLastColumn="0"/>
                </w:pPr>
              </w:p>
            </w:tc>
          </w:tr>
          <w:tr w:rsidR="6604AD25" w14:paraId="0F18191A" w14:textId="77777777" w:rsidTr="6604AD25">
            <w:trPr>
              <w:trHeight w:val="362"/>
            </w:trPr>
            <w:tc>
              <w:tcPr>
                <w:cnfStyle w:val="001000000000" w:firstRow="0" w:lastRow="0" w:firstColumn="1" w:lastColumn="0" w:oddVBand="0" w:evenVBand="0" w:oddHBand="0" w:evenHBand="0" w:firstRowFirstColumn="0" w:firstRowLastColumn="0" w:lastRowFirstColumn="0" w:lastRowLastColumn="0"/>
                <w:tcW w:w="7131" w:type="dxa"/>
                <w:tcBorders>
                  <w:top w:val="single" w:sz="4" w:space="0" w:color="auto"/>
                  <w:right w:val="single" w:sz="4" w:space="0" w:color="auto"/>
                </w:tcBorders>
              </w:tcPr>
              <w:p w14:paraId="6B3955EF" w14:textId="5CCE44AF" w:rsidR="6604AD25" w:rsidRDefault="6604AD25" w:rsidP="6604AD25">
                <w:pPr>
                  <w:jc w:val="both"/>
                </w:pPr>
                <w:r>
                  <w:t>¿Todo el software instalado en los equipos tiene licencia?</w:t>
                </w:r>
              </w:p>
            </w:tc>
            <w:tc>
              <w:tcPr>
                <w:tcW w:w="968" w:type="dxa"/>
                <w:tcBorders>
                  <w:top w:val="single" w:sz="4" w:space="0" w:color="auto"/>
                  <w:left w:val="single" w:sz="4" w:space="0" w:color="auto"/>
                  <w:right w:val="single" w:sz="4" w:space="0" w:color="auto"/>
                </w:tcBorders>
              </w:tcPr>
              <w:p w14:paraId="1F6ECDAC" w14:textId="5DD42F1A" w:rsidR="6604AD25" w:rsidRDefault="31410A9E" w:rsidP="6604AD25">
                <w:pPr>
                  <w:jc w:val="center"/>
                  <w:cnfStyle w:val="000000000000" w:firstRow="0" w:lastRow="0" w:firstColumn="0" w:lastColumn="0" w:oddVBand="0" w:evenVBand="0" w:oddHBand="0" w:evenHBand="0" w:firstRowFirstColumn="0" w:firstRowLastColumn="0" w:lastRowFirstColumn="0" w:lastRowLastColumn="0"/>
                  <w:rPr>
                    <w:rFonts w:ascii="Forte" w:hAnsi="Forte"/>
                  </w:rPr>
                </w:pPr>
                <w:r w:rsidRPr="535F8D7F">
                  <w:rPr>
                    <w:rFonts w:ascii="Forte" w:hAnsi="Forte"/>
                    <w:sz w:val="28"/>
                    <w:szCs w:val="28"/>
                  </w:rPr>
                  <w:t>X</w:t>
                </w:r>
              </w:p>
            </w:tc>
            <w:tc>
              <w:tcPr>
                <w:tcW w:w="927" w:type="dxa"/>
                <w:tcBorders>
                  <w:top w:val="single" w:sz="4" w:space="0" w:color="auto"/>
                  <w:left w:val="single" w:sz="4" w:space="0" w:color="auto"/>
                </w:tcBorders>
              </w:tcPr>
              <w:p w14:paraId="6BA1F746" w14:textId="77777777" w:rsidR="6604AD25" w:rsidRDefault="6604AD25" w:rsidP="6604AD25">
                <w:pPr>
                  <w:jc w:val="center"/>
                  <w:cnfStyle w:val="000000000000" w:firstRow="0" w:lastRow="0" w:firstColumn="0" w:lastColumn="0" w:oddVBand="0" w:evenVBand="0" w:oddHBand="0" w:evenHBand="0" w:firstRowFirstColumn="0" w:firstRowLastColumn="0" w:lastRowFirstColumn="0" w:lastRowLastColumn="0"/>
                </w:pPr>
              </w:p>
            </w:tc>
          </w:tr>
          <w:tr w:rsidR="6604AD25" w14:paraId="3B84AA39" w14:textId="77777777" w:rsidTr="6604AD25">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7131" w:type="dxa"/>
                <w:tcBorders>
                  <w:top w:val="single" w:sz="4" w:space="0" w:color="auto"/>
                  <w:right w:val="single" w:sz="4" w:space="0" w:color="auto"/>
                </w:tcBorders>
              </w:tcPr>
              <w:p w14:paraId="3D00F705" w14:textId="727D5786" w:rsidR="6604AD25" w:rsidRDefault="6604AD25" w:rsidP="6604AD25">
                <w:pPr>
                  <w:jc w:val="both"/>
                </w:pPr>
                <w:r>
                  <w:t>¿Se tiene un control del material que hay presente en la sala para cada sesión?</w:t>
                </w:r>
              </w:p>
            </w:tc>
            <w:tc>
              <w:tcPr>
                <w:tcW w:w="968" w:type="dxa"/>
                <w:tcBorders>
                  <w:top w:val="single" w:sz="4" w:space="0" w:color="auto"/>
                  <w:left w:val="single" w:sz="4" w:space="0" w:color="auto"/>
                  <w:right w:val="single" w:sz="4" w:space="0" w:color="auto"/>
                </w:tcBorders>
              </w:tcPr>
              <w:p w14:paraId="39020618" w14:textId="61108403" w:rsidR="6604AD25" w:rsidRDefault="6604AD25" w:rsidP="6604AD25">
                <w:pPr>
                  <w:jc w:val="center"/>
                  <w:cnfStyle w:val="000000100000" w:firstRow="0" w:lastRow="0" w:firstColumn="0" w:lastColumn="0" w:oddVBand="0" w:evenVBand="0" w:oddHBand="1" w:evenHBand="0" w:firstRowFirstColumn="0" w:firstRowLastColumn="0" w:lastRowFirstColumn="0" w:lastRowLastColumn="0"/>
                </w:pPr>
              </w:p>
            </w:tc>
            <w:tc>
              <w:tcPr>
                <w:tcW w:w="927" w:type="dxa"/>
                <w:tcBorders>
                  <w:top w:val="single" w:sz="4" w:space="0" w:color="auto"/>
                  <w:left w:val="single" w:sz="4" w:space="0" w:color="auto"/>
                </w:tcBorders>
              </w:tcPr>
              <w:p w14:paraId="679858DB" w14:textId="20AF8465" w:rsidR="6604AD25" w:rsidRDefault="6604AD25" w:rsidP="6604AD25">
                <w:pPr>
                  <w:jc w:val="center"/>
                  <w:cnfStyle w:val="000000100000" w:firstRow="0" w:lastRow="0" w:firstColumn="0" w:lastColumn="0" w:oddVBand="0" w:evenVBand="0" w:oddHBand="1" w:evenHBand="0" w:firstRowFirstColumn="0" w:firstRowLastColumn="0" w:lastRowFirstColumn="0" w:lastRowLastColumn="0"/>
                  <w:rPr>
                    <w:rFonts w:ascii="Forte" w:hAnsi="Forte"/>
                  </w:rPr>
                </w:pPr>
                <w:r w:rsidRPr="6604AD25">
                  <w:rPr>
                    <w:rFonts w:ascii="Forte" w:hAnsi="Forte"/>
                    <w:sz w:val="28"/>
                    <w:szCs w:val="28"/>
                  </w:rPr>
                  <w:t>X</w:t>
                </w:r>
              </w:p>
              <w:p w14:paraId="3E36B2AB" w14:textId="33C30A94" w:rsidR="6604AD25" w:rsidRDefault="6604AD25" w:rsidP="6604AD25">
                <w:pPr>
                  <w:jc w:val="center"/>
                  <w:cnfStyle w:val="000000100000" w:firstRow="0" w:lastRow="0" w:firstColumn="0" w:lastColumn="0" w:oddVBand="0" w:evenVBand="0" w:oddHBand="1" w:evenHBand="0" w:firstRowFirstColumn="0" w:firstRowLastColumn="0" w:lastRowFirstColumn="0" w:lastRowLastColumn="0"/>
                </w:pPr>
              </w:p>
            </w:tc>
          </w:tr>
          <w:tr w:rsidR="6604AD25" w14:paraId="5727D831" w14:textId="77777777" w:rsidTr="6604AD25">
            <w:trPr>
              <w:trHeight w:val="362"/>
            </w:trPr>
            <w:tc>
              <w:tcPr>
                <w:cnfStyle w:val="001000000000" w:firstRow="0" w:lastRow="0" w:firstColumn="1" w:lastColumn="0" w:oddVBand="0" w:evenVBand="0" w:oddHBand="0" w:evenHBand="0" w:firstRowFirstColumn="0" w:firstRowLastColumn="0" w:lastRowFirstColumn="0" w:lastRowLastColumn="0"/>
                <w:tcW w:w="7131" w:type="dxa"/>
                <w:tcBorders>
                  <w:top w:val="single" w:sz="4" w:space="0" w:color="auto"/>
                  <w:right w:val="single" w:sz="4" w:space="0" w:color="auto"/>
                </w:tcBorders>
              </w:tcPr>
              <w:p w14:paraId="2C13FC2B" w14:textId="666FABB1" w:rsidR="6604AD25" w:rsidRDefault="6604AD25" w:rsidP="6604AD25">
                <w:pPr>
                  <w:jc w:val="both"/>
                </w:pPr>
                <w:r>
                  <w:t xml:space="preserve">¿Hay alguna persona con </w:t>
                </w:r>
                <w:r w:rsidR="390234FC">
                  <w:t>mayor grado de</w:t>
                </w:r>
                <w:r>
                  <w:t xml:space="preserve"> autoridad (profesor, </w:t>
                </w:r>
                <w:r w:rsidR="44EA6475">
                  <w:t>conserje</w:t>
                </w:r>
                <w:r>
                  <w:t>...) presente en el aula mientras los alumnos están en ella?</w:t>
                </w:r>
              </w:p>
            </w:tc>
            <w:tc>
              <w:tcPr>
                <w:tcW w:w="968" w:type="dxa"/>
                <w:tcBorders>
                  <w:top w:val="single" w:sz="4" w:space="0" w:color="auto"/>
                  <w:left w:val="single" w:sz="4" w:space="0" w:color="auto"/>
                  <w:right w:val="single" w:sz="4" w:space="0" w:color="auto"/>
                </w:tcBorders>
              </w:tcPr>
              <w:p w14:paraId="3B0D86C3" w14:textId="0E99A32C" w:rsidR="6604AD25" w:rsidRDefault="6604AD25" w:rsidP="6604AD25">
                <w:pPr>
                  <w:jc w:val="center"/>
                  <w:cnfStyle w:val="000000000000" w:firstRow="0" w:lastRow="0" w:firstColumn="0" w:lastColumn="0" w:oddVBand="0" w:evenVBand="0" w:oddHBand="0" w:evenHBand="0" w:firstRowFirstColumn="0" w:firstRowLastColumn="0" w:lastRowFirstColumn="0" w:lastRowLastColumn="0"/>
                </w:pPr>
              </w:p>
            </w:tc>
            <w:tc>
              <w:tcPr>
                <w:tcW w:w="927" w:type="dxa"/>
                <w:tcBorders>
                  <w:top w:val="single" w:sz="4" w:space="0" w:color="auto"/>
                  <w:left w:val="single" w:sz="4" w:space="0" w:color="auto"/>
                </w:tcBorders>
              </w:tcPr>
              <w:p w14:paraId="1BA508E6" w14:textId="20AF8465" w:rsidR="6604AD25" w:rsidRDefault="6604AD25" w:rsidP="6604AD25">
                <w:pPr>
                  <w:jc w:val="center"/>
                  <w:cnfStyle w:val="000000000000" w:firstRow="0" w:lastRow="0" w:firstColumn="0" w:lastColumn="0" w:oddVBand="0" w:evenVBand="0" w:oddHBand="0" w:evenHBand="0" w:firstRowFirstColumn="0" w:firstRowLastColumn="0" w:lastRowFirstColumn="0" w:lastRowLastColumn="0"/>
                  <w:rPr>
                    <w:rFonts w:ascii="Forte" w:hAnsi="Forte"/>
                  </w:rPr>
                </w:pPr>
                <w:r w:rsidRPr="6604AD25">
                  <w:rPr>
                    <w:rFonts w:ascii="Forte" w:hAnsi="Forte"/>
                    <w:sz w:val="28"/>
                    <w:szCs w:val="28"/>
                  </w:rPr>
                  <w:t>X</w:t>
                </w:r>
              </w:p>
              <w:p w14:paraId="5FDD3E02" w14:textId="15FB0638" w:rsidR="6604AD25" w:rsidRDefault="6604AD25" w:rsidP="6604AD25">
                <w:pPr>
                  <w:jc w:val="center"/>
                  <w:cnfStyle w:val="000000000000" w:firstRow="0" w:lastRow="0" w:firstColumn="0" w:lastColumn="0" w:oddVBand="0" w:evenVBand="0" w:oddHBand="0" w:evenHBand="0" w:firstRowFirstColumn="0" w:firstRowLastColumn="0" w:lastRowFirstColumn="0" w:lastRowLastColumn="0"/>
                </w:pPr>
              </w:p>
            </w:tc>
          </w:tr>
        </w:tbl>
        <w:p w14:paraId="34B87020" w14:textId="3AB4303D" w:rsidR="3EF19FF6" w:rsidRDefault="3EF19FF6" w:rsidP="6604AD25"/>
        <w:tbl>
          <w:tblPr>
            <w:tblStyle w:val="PlainTable5"/>
            <w:tblW w:w="0" w:type="auto"/>
            <w:tblLook w:val="04A0" w:firstRow="1" w:lastRow="0" w:firstColumn="1" w:lastColumn="0" w:noHBand="0" w:noVBand="1"/>
          </w:tblPr>
          <w:tblGrid>
            <w:gridCol w:w="7130"/>
            <w:gridCol w:w="968"/>
            <w:gridCol w:w="928"/>
          </w:tblGrid>
          <w:tr w:rsidR="5B1D8919" w14:paraId="69E8F4D4" w14:textId="77777777" w:rsidTr="5B1D8919">
            <w:trPr>
              <w:cnfStyle w:val="100000000000" w:firstRow="1" w:lastRow="0" w:firstColumn="0" w:lastColumn="0" w:oddVBand="0" w:evenVBand="0" w:oddHBand="0" w:evenHBand="0" w:firstRowFirstColumn="0" w:firstRowLastColumn="0" w:lastRowFirstColumn="0" w:lastRowLastColumn="0"/>
              <w:trHeight w:val="362"/>
            </w:trPr>
            <w:tc>
              <w:tcPr>
                <w:cnfStyle w:val="001000000100" w:firstRow="0" w:lastRow="0" w:firstColumn="1" w:lastColumn="0" w:oddVBand="0" w:evenVBand="0" w:oddHBand="0" w:evenHBand="0" w:firstRowFirstColumn="1" w:firstRowLastColumn="0" w:lastRowFirstColumn="0" w:lastRowLastColumn="0"/>
                <w:tcW w:w="9026" w:type="dxa"/>
                <w:gridSpan w:val="3"/>
                <w:tcBorders>
                  <w:bottom w:val="single" w:sz="4" w:space="0" w:color="auto"/>
                </w:tcBorders>
              </w:tcPr>
              <w:p w14:paraId="420E81FE" w14:textId="5BF762CF" w:rsidR="5B1D8919" w:rsidRDefault="5B1D8919" w:rsidP="5B1D8919">
                <w:pPr>
                  <w:jc w:val="center"/>
                  <w:rPr>
                    <w:b/>
                    <w:bCs/>
                  </w:rPr>
                </w:pPr>
                <w:r w:rsidRPr="5B1D8919">
                  <w:rPr>
                    <w:b/>
                    <w:bCs/>
                  </w:rPr>
                  <w:t>Secretaría</w:t>
                </w:r>
              </w:p>
            </w:tc>
          </w:tr>
          <w:tr w:rsidR="5B1D8919" w14:paraId="36C5A871" w14:textId="77777777" w:rsidTr="5B1D8919">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7130" w:type="dxa"/>
                <w:tcBorders>
                  <w:top w:val="single" w:sz="4" w:space="0" w:color="auto"/>
                  <w:left w:val="single" w:sz="4" w:space="0" w:color="auto"/>
                  <w:bottom w:val="single" w:sz="4" w:space="0" w:color="auto"/>
                  <w:right w:val="single" w:sz="4" w:space="0" w:color="auto"/>
                </w:tcBorders>
              </w:tcPr>
              <w:p w14:paraId="169608AA" w14:textId="77777777" w:rsidR="5B1D8919" w:rsidRDefault="5B1D8919" w:rsidP="5B1D8919">
                <w:pPr>
                  <w:jc w:val="center"/>
                  <w:rPr>
                    <w:b/>
                    <w:bCs/>
                    <w:i w:val="0"/>
                    <w:iCs w:val="0"/>
                  </w:rPr>
                </w:pPr>
              </w:p>
            </w:tc>
            <w:tc>
              <w:tcPr>
                <w:tcW w:w="968" w:type="dxa"/>
                <w:tcBorders>
                  <w:top w:val="single" w:sz="4" w:space="0" w:color="auto"/>
                  <w:left w:val="single" w:sz="4" w:space="0" w:color="auto"/>
                  <w:bottom w:val="single" w:sz="4" w:space="0" w:color="auto"/>
                  <w:right w:val="single" w:sz="4" w:space="0" w:color="auto"/>
                </w:tcBorders>
                <w:shd w:val="clear" w:color="auto" w:fill="FFFFFF" w:themeFill="background1"/>
              </w:tcPr>
              <w:p w14:paraId="2D48F117" w14:textId="77777777" w:rsidR="5B1D8919" w:rsidRDefault="5B1D8919" w:rsidP="5B1D8919">
                <w:pPr>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
                    <w:bCs/>
                    <w:i/>
                    <w:iCs/>
                    <w:sz w:val="26"/>
                    <w:szCs w:val="26"/>
                  </w:rPr>
                </w:pPr>
                <w:r w:rsidRPr="5B1D8919">
                  <w:rPr>
                    <w:b/>
                    <w:bCs/>
                    <w:i/>
                    <w:iCs/>
                  </w:rPr>
                  <w:t>Sí</w:t>
                </w:r>
              </w:p>
            </w:tc>
            <w:tc>
              <w:tcPr>
                <w:tcW w:w="928" w:type="dxa"/>
                <w:tcBorders>
                  <w:top w:val="single" w:sz="4" w:space="0" w:color="auto"/>
                  <w:left w:val="single" w:sz="4" w:space="0" w:color="auto"/>
                  <w:bottom w:val="single" w:sz="4" w:space="0" w:color="auto"/>
                  <w:right w:val="single" w:sz="4" w:space="0" w:color="auto"/>
                </w:tcBorders>
                <w:shd w:val="clear" w:color="auto" w:fill="FFFFFF" w:themeFill="background1"/>
              </w:tcPr>
              <w:p w14:paraId="5CE16301" w14:textId="77777777" w:rsidR="5B1D8919" w:rsidRDefault="5B1D8919" w:rsidP="5B1D8919">
                <w:pPr>
                  <w:jc w:val="center"/>
                  <w:cnfStyle w:val="000000100000" w:firstRow="0" w:lastRow="0" w:firstColumn="0" w:lastColumn="0" w:oddVBand="0" w:evenVBand="0" w:oddHBand="1" w:evenHBand="0" w:firstRowFirstColumn="0" w:firstRowLastColumn="0" w:lastRowFirstColumn="0" w:lastRowLastColumn="0"/>
                  <w:rPr>
                    <w:b/>
                    <w:bCs/>
                    <w:i/>
                    <w:iCs/>
                  </w:rPr>
                </w:pPr>
                <w:r w:rsidRPr="5B1D8919">
                  <w:rPr>
                    <w:b/>
                    <w:bCs/>
                    <w:i/>
                    <w:iCs/>
                  </w:rPr>
                  <w:t>No</w:t>
                </w:r>
              </w:p>
            </w:tc>
          </w:tr>
          <w:tr w:rsidR="5B1D8919" w14:paraId="5D26C5A8" w14:textId="77777777" w:rsidTr="5B1D8919">
            <w:trPr>
              <w:trHeight w:val="362"/>
            </w:trPr>
            <w:tc>
              <w:tcPr>
                <w:cnfStyle w:val="001000000000" w:firstRow="0" w:lastRow="0" w:firstColumn="1" w:lastColumn="0" w:oddVBand="0" w:evenVBand="0" w:oddHBand="0" w:evenHBand="0" w:firstRowFirstColumn="0" w:firstRowLastColumn="0" w:lastRowFirstColumn="0" w:lastRowLastColumn="0"/>
                <w:tcW w:w="7130" w:type="dxa"/>
                <w:tcBorders>
                  <w:bottom w:val="single" w:sz="4" w:space="0" w:color="auto"/>
                  <w:right w:val="single" w:sz="4" w:space="0" w:color="auto"/>
                </w:tcBorders>
              </w:tcPr>
              <w:p w14:paraId="42897DC0" w14:textId="793709E5" w:rsidR="5B1D8919" w:rsidRDefault="5B1D8919" w:rsidP="5B1D8919">
                <w:pPr>
                  <w:jc w:val="both"/>
                  <w:rPr>
                    <w:rFonts w:eastAsiaTheme="minorEastAsia"/>
                  </w:rPr>
                </w:pPr>
                <w:r w:rsidRPr="5B1D8919">
                  <w:rPr>
                    <w:rFonts w:eastAsiaTheme="minorEastAsia"/>
                  </w:rPr>
                  <w:t>¿La puerta de acceso tiene cerradura?</w:t>
                </w:r>
              </w:p>
            </w:tc>
            <w:tc>
              <w:tcPr>
                <w:tcW w:w="968" w:type="dxa"/>
                <w:tcBorders>
                  <w:left w:val="single" w:sz="4" w:space="0" w:color="auto"/>
                  <w:bottom w:val="single" w:sz="4" w:space="0" w:color="auto"/>
                  <w:right w:val="single" w:sz="4" w:space="0" w:color="auto"/>
                </w:tcBorders>
              </w:tcPr>
              <w:p w14:paraId="27D39D2F" w14:textId="336083D2" w:rsidR="5B1D8919" w:rsidRDefault="5B1D8919" w:rsidP="5B1D8919">
                <w:pPr>
                  <w:jc w:val="center"/>
                  <w:cnfStyle w:val="000000000000" w:firstRow="0" w:lastRow="0" w:firstColumn="0" w:lastColumn="0" w:oddVBand="0" w:evenVBand="0" w:oddHBand="0" w:evenHBand="0" w:firstRowFirstColumn="0" w:firstRowLastColumn="0" w:lastRowFirstColumn="0" w:lastRowLastColumn="0"/>
                  <w:rPr>
                    <w:rFonts w:ascii="Forte" w:hAnsi="Forte"/>
                  </w:rPr>
                </w:pPr>
                <w:r w:rsidRPr="5B1D8919">
                  <w:rPr>
                    <w:rFonts w:ascii="Forte" w:hAnsi="Forte"/>
                    <w:sz w:val="28"/>
                    <w:szCs w:val="28"/>
                  </w:rPr>
                  <w:t>X</w:t>
                </w:r>
              </w:p>
            </w:tc>
            <w:tc>
              <w:tcPr>
                <w:tcW w:w="928" w:type="dxa"/>
                <w:tcBorders>
                  <w:left w:val="single" w:sz="4" w:space="0" w:color="auto"/>
                  <w:bottom w:val="single" w:sz="4" w:space="0" w:color="auto"/>
                </w:tcBorders>
              </w:tcPr>
              <w:p w14:paraId="3687AE1D" w14:textId="2DDE6482" w:rsidR="5B1D8919" w:rsidRDefault="5B1D8919" w:rsidP="5B1D8919">
                <w:pPr>
                  <w:jc w:val="center"/>
                  <w:cnfStyle w:val="000000000000" w:firstRow="0" w:lastRow="0" w:firstColumn="0" w:lastColumn="0" w:oddVBand="0" w:evenVBand="0" w:oddHBand="0" w:evenHBand="0" w:firstRowFirstColumn="0" w:firstRowLastColumn="0" w:lastRowFirstColumn="0" w:lastRowLastColumn="0"/>
                  <w:rPr>
                    <w:rFonts w:ascii="Forte" w:hAnsi="Forte"/>
                    <w:sz w:val="28"/>
                    <w:szCs w:val="28"/>
                  </w:rPr>
                </w:pPr>
              </w:p>
            </w:tc>
          </w:tr>
          <w:tr w:rsidR="5B1D8919" w14:paraId="60816BF6" w14:textId="77777777" w:rsidTr="5B1D8919">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7130" w:type="dxa"/>
                <w:tcBorders>
                  <w:top w:val="single" w:sz="4" w:space="0" w:color="auto"/>
                  <w:bottom w:val="single" w:sz="4" w:space="0" w:color="auto"/>
                  <w:right w:val="single" w:sz="4" w:space="0" w:color="auto"/>
                </w:tcBorders>
              </w:tcPr>
              <w:p w14:paraId="61E85278" w14:textId="05FA4911" w:rsidR="5B1D8919" w:rsidRDefault="5B1D8919" w:rsidP="5B1D8919">
                <w:pPr>
                  <w:spacing w:line="259" w:lineRule="auto"/>
                  <w:jc w:val="both"/>
                </w:pPr>
                <w:r>
                  <w:t>¿Se cierran correctamente todas las posibles entradas a la sala?</w:t>
                </w:r>
              </w:p>
            </w:tc>
            <w:tc>
              <w:tcPr>
                <w:tcW w:w="968" w:type="dxa"/>
                <w:tcBorders>
                  <w:top w:val="single" w:sz="4" w:space="0" w:color="auto"/>
                  <w:left w:val="single" w:sz="4" w:space="0" w:color="auto"/>
                  <w:bottom w:val="single" w:sz="4" w:space="0" w:color="auto"/>
                  <w:right w:val="single" w:sz="4" w:space="0" w:color="auto"/>
                </w:tcBorders>
              </w:tcPr>
              <w:p w14:paraId="3813865D" w14:textId="33FEC128" w:rsidR="5B1D8919" w:rsidRDefault="724C9AEA" w:rsidP="5B1D8919">
                <w:pPr>
                  <w:jc w:val="center"/>
                  <w:cnfStyle w:val="000000100000" w:firstRow="0" w:lastRow="0" w:firstColumn="0" w:lastColumn="0" w:oddVBand="0" w:evenVBand="0" w:oddHBand="1" w:evenHBand="0" w:firstRowFirstColumn="0" w:firstRowLastColumn="0" w:lastRowFirstColumn="0" w:lastRowLastColumn="0"/>
                  <w:rPr>
                    <w:rFonts w:ascii="Forte" w:hAnsi="Forte"/>
                  </w:rPr>
                </w:pPr>
                <w:r w:rsidRPr="43F16D68">
                  <w:rPr>
                    <w:rFonts w:ascii="Forte" w:hAnsi="Forte"/>
                    <w:sz w:val="28"/>
                    <w:szCs w:val="28"/>
                  </w:rPr>
                  <w:t>X</w:t>
                </w:r>
              </w:p>
            </w:tc>
            <w:tc>
              <w:tcPr>
                <w:tcW w:w="928" w:type="dxa"/>
                <w:tcBorders>
                  <w:top w:val="single" w:sz="4" w:space="0" w:color="auto"/>
                  <w:left w:val="single" w:sz="4" w:space="0" w:color="auto"/>
                  <w:bottom w:val="single" w:sz="4" w:space="0" w:color="auto"/>
                </w:tcBorders>
              </w:tcPr>
              <w:p w14:paraId="453C4CC9" w14:textId="77B7F006" w:rsidR="5B1D8919" w:rsidRDefault="5B1D8919" w:rsidP="5B1D8919">
                <w:pPr>
                  <w:jc w:val="center"/>
                  <w:cnfStyle w:val="000000100000" w:firstRow="0" w:lastRow="0" w:firstColumn="0" w:lastColumn="0" w:oddVBand="0" w:evenVBand="0" w:oddHBand="1" w:evenHBand="0" w:firstRowFirstColumn="0" w:firstRowLastColumn="0" w:lastRowFirstColumn="0" w:lastRowLastColumn="0"/>
                  <w:rPr>
                    <w:rFonts w:ascii="Forte" w:hAnsi="Forte"/>
                    <w:sz w:val="28"/>
                    <w:szCs w:val="28"/>
                  </w:rPr>
                </w:pPr>
              </w:p>
            </w:tc>
          </w:tr>
          <w:tr w:rsidR="43F16D68" w14:paraId="30E141A3" w14:textId="77777777" w:rsidTr="43F16D68">
            <w:trPr>
              <w:trHeight w:val="378"/>
            </w:trPr>
            <w:tc>
              <w:tcPr>
                <w:cnfStyle w:val="001000000000" w:firstRow="0" w:lastRow="0" w:firstColumn="1" w:lastColumn="0" w:oddVBand="0" w:evenVBand="0" w:oddHBand="0" w:evenHBand="0" w:firstRowFirstColumn="0" w:firstRowLastColumn="0" w:lastRowFirstColumn="0" w:lastRowLastColumn="0"/>
                <w:tcW w:w="7130" w:type="dxa"/>
                <w:tcBorders>
                  <w:top w:val="single" w:sz="4" w:space="0" w:color="auto"/>
                  <w:bottom w:val="single" w:sz="4" w:space="0" w:color="auto"/>
                  <w:right w:val="single" w:sz="4" w:space="0" w:color="auto"/>
                </w:tcBorders>
              </w:tcPr>
              <w:p w14:paraId="564667AA" w14:textId="53904B62" w:rsidR="43F16D68" w:rsidRDefault="724C9AEA" w:rsidP="43F16D68">
                <w:pPr>
                  <w:spacing w:line="259" w:lineRule="auto"/>
                  <w:jc w:val="both"/>
                </w:pPr>
                <w:r>
                  <w:t>¿Se almacenan datos comprometidos en dicha sala?</w:t>
                </w:r>
              </w:p>
            </w:tc>
            <w:tc>
              <w:tcPr>
                <w:tcW w:w="968" w:type="dxa"/>
                <w:tcBorders>
                  <w:top w:val="single" w:sz="4" w:space="0" w:color="auto"/>
                  <w:left w:val="single" w:sz="4" w:space="0" w:color="auto"/>
                  <w:bottom w:val="single" w:sz="4" w:space="0" w:color="auto"/>
                  <w:right w:val="single" w:sz="4" w:space="0" w:color="auto"/>
                </w:tcBorders>
              </w:tcPr>
              <w:p w14:paraId="26B0AEE1" w14:textId="2ADB3543" w:rsidR="43F16D68" w:rsidRDefault="55C997DE" w:rsidP="43F16D68">
                <w:pPr>
                  <w:jc w:val="center"/>
                  <w:cnfStyle w:val="000000000000" w:firstRow="0" w:lastRow="0" w:firstColumn="0" w:lastColumn="0" w:oddVBand="0" w:evenVBand="0" w:oddHBand="0" w:evenHBand="0" w:firstRowFirstColumn="0" w:firstRowLastColumn="0" w:lastRowFirstColumn="0" w:lastRowLastColumn="0"/>
                  <w:rPr>
                    <w:rFonts w:ascii="Forte" w:hAnsi="Forte"/>
                  </w:rPr>
                </w:pPr>
                <w:r w:rsidRPr="71E4819C">
                  <w:rPr>
                    <w:rFonts w:ascii="Forte" w:hAnsi="Forte"/>
                    <w:sz w:val="28"/>
                    <w:szCs w:val="28"/>
                  </w:rPr>
                  <w:t>X</w:t>
                </w:r>
              </w:p>
            </w:tc>
            <w:tc>
              <w:tcPr>
                <w:tcW w:w="928" w:type="dxa"/>
                <w:tcBorders>
                  <w:top w:val="single" w:sz="4" w:space="0" w:color="auto"/>
                  <w:left w:val="single" w:sz="4" w:space="0" w:color="auto"/>
                  <w:bottom w:val="single" w:sz="4" w:space="0" w:color="auto"/>
                </w:tcBorders>
              </w:tcPr>
              <w:p w14:paraId="2AD5D969" w14:textId="20101928" w:rsidR="43F16D68" w:rsidRDefault="43F16D68" w:rsidP="43F16D68">
                <w:pPr>
                  <w:jc w:val="center"/>
                  <w:cnfStyle w:val="000000000000" w:firstRow="0" w:lastRow="0" w:firstColumn="0" w:lastColumn="0" w:oddVBand="0" w:evenVBand="0" w:oddHBand="0" w:evenHBand="0" w:firstRowFirstColumn="0" w:firstRowLastColumn="0" w:lastRowFirstColumn="0" w:lastRowLastColumn="0"/>
                  <w:rPr>
                    <w:rFonts w:ascii="Forte" w:hAnsi="Forte"/>
                    <w:sz w:val="28"/>
                    <w:szCs w:val="28"/>
                  </w:rPr>
                </w:pPr>
              </w:p>
            </w:tc>
          </w:tr>
          <w:tr w:rsidR="22C47E28" w14:paraId="4BAC7714" w14:textId="77777777" w:rsidTr="22C47E28">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7130" w:type="dxa"/>
                <w:tcBorders>
                  <w:top w:val="single" w:sz="4" w:space="0" w:color="auto"/>
                  <w:bottom w:val="single" w:sz="4" w:space="0" w:color="auto"/>
                  <w:right w:val="single" w:sz="4" w:space="0" w:color="auto"/>
                </w:tcBorders>
              </w:tcPr>
              <w:p w14:paraId="1113089C" w14:textId="7F97078E" w:rsidR="22C47E28" w:rsidRDefault="55C997DE" w:rsidP="22C47E28">
                <w:pPr>
                  <w:spacing w:line="259" w:lineRule="auto"/>
                  <w:jc w:val="both"/>
                </w:pPr>
                <w:r>
                  <w:t>¿Existe alguna medida para evitar que los datos discutidos en la sala sean visualizados desde fuera de la misma?</w:t>
                </w:r>
              </w:p>
            </w:tc>
            <w:tc>
              <w:tcPr>
                <w:tcW w:w="968" w:type="dxa"/>
                <w:tcBorders>
                  <w:top w:val="single" w:sz="4" w:space="0" w:color="auto"/>
                  <w:left w:val="single" w:sz="4" w:space="0" w:color="auto"/>
                  <w:bottom w:val="single" w:sz="4" w:space="0" w:color="auto"/>
                  <w:right w:val="single" w:sz="4" w:space="0" w:color="auto"/>
                </w:tcBorders>
              </w:tcPr>
              <w:p w14:paraId="5168BF77" w14:textId="4AABE859" w:rsidR="22C47E28" w:rsidRDefault="55C997DE" w:rsidP="22C47E28">
                <w:pPr>
                  <w:jc w:val="center"/>
                  <w:cnfStyle w:val="000000100000" w:firstRow="0" w:lastRow="0" w:firstColumn="0" w:lastColumn="0" w:oddVBand="0" w:evenVBand="0" w:oddHBand="1" w:evenHBand="0" w:firstRowFirstColumn="0" w:firstRowLastColumn="0" w:lastRowFirstColumn="0" w:lastRowLastColumn="0"/>
                  <w:rPr>
                    <w:rFonts w:ascii="Forte" w:hAnsi="Forte"/>
                  </w:rPr>
                </w:pPr>
                <w:r w:rsidRPr="779D0A91">
                  <w:rPr>
                    <w:rFonts w:ascii="Forte" w:hAnsi="Forte"/>
                    <w:sz w:val="28"/>
                    <w:szCs w:val="28"/>
                  </w:rPr>
                  <w:t>X</w:t>
                </w:r>
              </w:p>
            </w:tc>
            <w:tc>
              <w:tcPr>
                <w:tcW w:w="928" w:type="dxa"/>
                <w:tcBorders>
                  <w:top w:val="single" w:sz="4" w:space="0" w:color="auto"/>
                  <w:left w:val="single" w:sz="4" w:space="0" w:color="auto"/>
                  <w:bottom w:val="single" w:sz="4" w:space="0" w:color="auto"/>
                </w:tcBorders>
              </w:tcPr>
              <w:p w14:paraId="093158DA" w14:textId="51B55398" w:rsidR="22C47E28" w:rsidRDefault="22C47E28" w:rsidP="22C47E28">
                <w:pPr>
                  <w:jc w:val="center"/>
                  <w:cnfStyle w:val="000000100000" w:firstRow="0" w:lastRow="0" w:firstColumn="0" w:lastColumn="0" w:oddVBand="0" w:evenVBand="0" w:oddHBand="1" w:evenHBand="0" w:firstRowFirstColumn="0" w:firstRowLastColumn="0" w:lastRowFirstColumn="0" w:lastRowLastColumn="0"/>
                  <w:rPr>
                    <w:rFonts w:ascii="Forte" w:hAnsi="Forte"/>
                    <w:sz w:val="28"/>
                    <w:szCs w:val="28"/>
                  </w:rPr>
                </w:pPr>
              </w:p>
            </w:tc>
          </w:tr>
          <w:tr w:rsidR="3ADAD1F4" w14:paraId="4CD24EC6" w14:textId="77777777" w:rsidTr="3ADAD1F4">
            <w:trPr>
              <w:trHeight w:val="378"/>
            </w:trPr>
            <w:tc>
              <w:tcPr>
                <w:cnfStyle w:val="001000000000" w:firstRow="0" w:lastRow="0" w:firstColumn="1" w:lastColumn="0" w:oddVBand="0" w:evenVBand="0" w:oddHBand="0" w:evenHBand="0" w:firstRowFirstColumn="0" w:firstRowLastColumn="0" w:lastRowFirstColumn="0" w:lastRowLastColumn="0"/>
                <w:tcW w:w="7130" w:type="dxa"/>
                <w:tcBorders>
                  <w:top w:val="single" w:sz="4" w:space="0" w:color="auto"/>
                  <w:bottom w:val="single" w:sz="4" w:space="0" w:color="auto"/>
                  <w:right w:val="single" w:sz="4" w:space="0" w:color="auto"/>
                </w:tcBorders>
              </w:tcPr>
              <w:p w14:paraId="5D8ED47E" w14:textId="115B6E7A" w:rsidR="52271A1A" w:rsidRDefault="52271A1A" w:rsidP="3ADAD1F4">
                <w:pPr>
                  <w:spacing w:line="259" w:lineRule="auto"/>
                  <w:jc w:val="both"/>
                </w:pPr>
                <w:r>
                  <w:t>¿Permanece la sala cerrada cuando no hay ningún trabajador dentro?</w:t>
                </w:r>
              </w:p>
            </w:tc>
            <w:tc>
              <w:tcPr>
                <w:tcW w:w="968" w:type="dxa"/>
                <w:tcBorders>
                  <w:top w:val="single" w:sz="4" w:space="0" w:color="auto"/>
                  <w:left w:val="single" w:sz="4" w:space="0" w:color="auto"/>
                  <w:bottom w:val="single" w:sz="4" w:space="0" w:color="auto"/>
                  <w:right w:val="single" w:sz="4" w:space="0" w:color="auto"/>
                </w:tcBorders>
              </w:tcPr>
              <w:p w14:paraId="166C2729" w14:textId="50211F25" w:rsidR="3ADAD1F4" w:rsidRDefault="52271A1A" w:rsidP="3ADAD1F4">
                <w:pPr>
                  <w:jc w:val="center"/>
                  <w:cnfStyle w:val="000000000000" w:firstRow="0" w:lastRow="0" w:firstColumn="0" w:lastColumn="0" w:oddVBand="0" w:evenVBand="0" w:oddHBand="0" w:evenHBand="0" w:firstRowFirstColumn="0" w:firstRowLastColumn="0" w:lastRowFirstColumn="0" w:lastRowLastColumn="0"/>
                  <w:rPr>
                    <w:rFonts w:ascii="Forte" w:hAnsi="Forte"/>
                  </w:rPr>
                </w:pPr>
                <w:r w:rsidRPr="31BFA3F4">
                  <w:rPr>
                    <w:rFonts w:ascii="Forte" w:hAnsi="Forte"/>
                    <w:sz w:val="28"/>
                    <w:szCs w:val="28"/>
                  </w:rPr>
                  <w:t>X</w:t>
                </w:r>
              </w:p>
            </w:tc>
            <w:tc>
              <w:tcPr>
                <w:tcW w:w="928" w:type="dxa"/>
                <w:tcBorders>
                  <w:top w:val="single" w:sz="4" w:space="0" w:color="auto"/>
                  <w:left w:val="single" w:sz="4" w:space="0" w:color="auto"/>
                  <w:bottom w:val="single" w:sz="4" w:space="0" w:color="auto"/>
                </w:tcBorders>
              </w:tcPr>
              <w:p w14:paraId="10242534" w14:textId="2522BCEE" w:rsidR="3ADAD1F4" w:rsidRDefault="3ADAD1F4" w:rsidP="3ADAD1F4">
                <w:pPr>
                  <w:jc w:val="center"/>
                  <w:cnfStyle w:val="000000000000" w:firstRow="0" w:lastRow="0" w:firstColumn="0" w:lastColumn="0" w:oddVBand="0" w:evenVBand="0" w:oddHBand="0" w:evenHBand="0" w:firstRowFirstColumn="0" w:firstRowLastColumn="0" w:lastRowFirstColumn="0" w:lastRowLastColumn="0"/>
                  <w:rPr>
                    <w:rFonts w:ascii="Forte" w:hAnsi="Forte"/>
                    <w:sz w:val="28"/>
                    <w:szCs w:val="28"/>
                  </w:rPr>
                </w:pPr>
              </w:p>
            </w:tc>
          </w:tr>
        </w:tbl>
        <w:p w14:paraId="3A0B68D6" w14:textId="78309E1E" w:rsidR="3EF19FF6" w:rsidRDefault="3EF19FF6" w:rsidP="5B1D8919"/>
        <w:p w14:paraId="65E33952" w14:textId="668739CD" w:rsidR="5F3F8830" w:rsidRDefault="1193FE9A" w:rsidP="0F4F1812">
          <w:pPr>
            <w:pStyle w:val="Heading1"/>
          </w:pPr>
          <w:bookmarkStart w:id="44" w:name="_Toc155371148"/>
          <w:bookmarkStart w:id="45" w:name="_Toc155543376"/>
          <w:r>
            <w:t xml:space="preserve">Anexo II: </w:t>
          </w:r>
          <w:r w:rsidR="5DC192D0">
            <w:t>Entrevista</w:t>
          </w:r>
          <w:r w:rsidR="223BB96A">
            <w:t xml:space="preserve"> </w:t>
          </w:r>
          <w:r w:rsidR="1740B9E3">
            <w:t>con trabajador del centro</w:t>
          </w:r>
          <w:bookmarkEnd w:id="44"/>
          <w:bookmarkEnd w:id="45"/>
        </w:p>
        <w:p w14:paraId="353AA724" w14:textId="5B70BAB5" w:rsidR="223BB96A" w:rsidRDefault="223BB96A" w:rsidP="4BFCBBD9">
          <w:r>
            <w:t>¿</w:t>
          </w:r>
          <w:r w:rsidR="76D707BB">
            <w:t>Todos los ordenadores tienen la misma imagen</w:t>
          </w:r>
          <w:r>
            <w:t>?</w:t>
          </w:r>
        </w:p>
        <w:p w14:paraId="6DD2B712" w14:textId="2F77CC45" w:rsidR="3BCF959D" w:rsidRDefault="3BCF959D" w:rsidP="0FC82605">
          <w:pPr>
            <w:pStyle w:val="ListParagraph"/>
            <w:numPr>
              <w:ilvl w:val="0"/>
              <w:numId w:val="19"/>
            </w:numPr>
          </w:pPr>
          <w:r>
            <w:t>No</w:t>
          </w:r>
          <w:r w:rsidR="0F3C6F69">
            <w:t xml:space="preserve">, algunos ordenadores </w:t>
          </w:r>
          <w:r w:rsidR="50138045">
            <w:t xml:space="preserve">con </w:t>
          </w:r>
          <w:r w:rsidR="0F3C6F69">
            <w:t>una GPU más potente y mayor capacidad de procesamiento contienen programas para la asignatura de Realidad Aumentada.</w:t>
          </w:r>
        </w:p>
        <w:p w14:paraId="3731D757" w14:textId="23E9BBEF" w:rsidR="7C6D01AE" w:rsidRDefault="7C6D01AE" w:rsidP="7FEE56A8">
          <w:r>
            <w:t>¿Cuándo se crean estas imágenes?</w:t>
          </w:r>
        </w:p>
        <w:p w14:paraId="6DD13C4A" w14:textId="48C45FD6" w:rsidR="7C6D01AE" w:rsidRDefault="7C6D01AE" w:rsidP="3DD31623">
          <w:pPr>
            <w:pStyle w:val="ListParagraph"/>
            <w:numPr>
              <w:ilvl w:val="0"/>
              <w:numId w:val="19"/>
            </w:numPr>
          </w:pPr>
          <w:r>
            <w:t>Las imágenes se crean anualmente</w:t>
          </w:r>
          <w:r w:rsidR="045BEADE">
            <w:t xml:space="preserve"> en </w:t>
          </w:r>
          <w:r w:rsidR="7C0DF95D">
            <w:t>un servidor de la escuela.</w:t>
          </w:r>
        </w:p>
        <w:p w14:paraId="6549BA58" w14:textId="2EF05316" w:rsidR="5512CA6D" w:rsidRDefault="7C6D01AE" w:rsidP="5512CA6D">
          <w:r>
            <w:t>¿Como se deciden los programas a instala</w:t>
          </w:r>
          <w:r w:rsidR="0983C769">
            <w:t>r</w:t>
          </w:r>
          <w:r>
            <w:t xml:space="preserve"> en las </w:t>
          </w:r>
          <w:r w:rsidR="6385B375">
            <w:t>imágenes?</w:t>
          </w:r>
        </w:p>
        <w:p w14:paraId="796EBF03" w14:textId="19F4D944" w:rsidR="5512CA6D" w:rsidRDefault="4F6ABCB9" w:rsidP="256DE5A4">
          <w:pPr>
            <w:pStyle w:val="ListParagraph"/>
            <w:numPr>
              <w:ilvl w:val="0"/>
              <w:numId w:val="19"/>
            </w:numPr>
          </w:pPr>
          <w:r>
            <w:t xml:space="preserve">Los profesores comunican que programas van a necesitar para llevar a cabo las clases y las </w:t>
          </w:r>
          <w:r w:rsidR="26B4287F">
            <w:t>imágenes</w:t>
          </w:r>
          <w:r>
            <w:t xml:space="preserve"> se crean con l</w:t>
          </w:r>
          <w:r w:rsidR="3E27F9F8">
            <w:t xml:space="preserve">os </w:t>
          </w:r>
          <w:r w:rsidR="0FB93C19">
            <w:t>programas</w:t>
          </w:r>
          <w:r w:rsidR="3E27F9F8">
            <w:t xml:space="preserve"> solicitados por los distintos profesores.</w:t>
          </w:r>
        </w:p>
        <w:p w14:paraId="722D4D36" w14:textId="3CD4863A" w:rsidR="10421C4F" w:rsidRDefault="10421C4F" w:rsidP="10421C4F"/>
        <w:p w14:paraId="36B93DE4" w14:textId="5FCF151D" w:rsidR="295CD717" w:rsidRDefault="295CD717" w:rsidP="0DCFAC6C">
          <w:pPr>
            <w:pStyle w:val="Heading1"/>
            <w:rPr>
              <w:rFonts w:eastAsiaTheme="minorEastAsia"/>
            </w:rPr>
          </w:pPr>
          <w:bookmarkStart w:id="46" w:name="_Toc155371149"/>
          <w:bookmarkStart w:id="47" w:name="_Toc155543377"/>
          <w:r>
            <w:t xml:space="preserve">Anexo III: </w:t>
          </w:r>
          <w:r w:rsidR="5DC192D0">
            <w:t>Pilar</w:t>
          </w:r>
          <w:bookmarkEnd w:id="46"/>
          <w:bookmarkEnd w:id="47"/>
        </w:p>
        <w:p w14:paraId="1B417787" w14:textId="1995C594" w:rsidR="00FA3B37" w:rsidRDefault="00144EAB" w:rsidP="00FA3B37">
          <w:pPr>
            <w:keepNext/>
            <w:jc w:val="center"/>
          </w:pPr>
          <w:r>
            <w:rPr>
              <w:noProof/>
            </w:rPr>
            <w:drawing>
              <wp:inline distT="0" distB="0" distL="0" distR="0" wp14:anchorId="21C99071" wp14:editId="4CB6F214">
                <wp:extent cx="3895725" cy="2781300"/>
                <wp:effectExtent l="0" t="0" r="9525" b="0"/>
                <wp:docPr id="734244955" name="Picture 734244955"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244955" name="Imagen 1" descr="Interfaz de usuario gráfica, Texto&#10;&#10;Descripción generada automáticamente"/>
                        <pic:cNvPicPr/>
                      </pic:nvPicPr>
                      <pic:blipFill>
                        <a:blip r:embed="rId12"/>
                        <a:stretch>
                          <a:fillRect/>
                        </a:stretch>
                      </pic:blipFill>
                      <pic:spPr>
                        <a:xfrm>
                          <a:off x="0" y="0"/>
                          <a:ext cx="3895725" cy="2781300"/>
                        </a:xfrm>
                        <a:prstGeom prst="rect">
                          <a:avLst/>
                        </a:prstGeom>
                      </pic:spPr>
                    </pic:pic>
                  </a:graphicData>
                </a:graphic>
              </wp:inline>
            </w:drawing>
          </w:r>
        </w:p>
        <w:p w14:paraId="46B215BD" w14:textId="146E9E78" w:rsidR="00B61A1F" w:rsidRDefault="00FA3B37" w:rsidP="00FA3B37">
          <w:pPr>
            <w:pStyle w:val="Caption"/>
            <w:jc w:val="center"/>
          </w:pPr>
          <w:r>
            <w:t xml:space="preserve">Ilustración </w:t>
          </w:r>
          <w:r w:rsidR="0027452C">
            <w:fldChar w:fldCharType="begin"/>
          </w:r>
          <w:r w:rsidR="0027452C">
            <w:instrText xml:space="preserve"> SEQ Ilustración \* ARABIC </w:instrText>
          </w:r>
          <w:r w:rsidR="0027452C">
            <w:fldChar w:fldCharType="separate"/>
          </w:r>
          <w:r w:rsidR="006650B1">
            <w:rPr>
              <w:noProof/>
            </w:rPr>
            <w:t>1</w:t>
          </w:r>
          <w:r w:rsidR="0027452C">
            <w:rPr>
              <w:noProof/>
            </w:rPr>
            <w:fldChar w:fldCharType="end"/>
          </w:r>
          <w:r>
            <w:t xml:space="preserve"> Dominios de seguridad</w:t>
          </w:r>
        </w:p>
        <w:p w14:paraId="39D9697D" w14:textId="616DF5B1" w:rsidR="006650B1" w:rsidRDefault="002B28F4" w:rsidP="0061735E">
          <w:pPr>
            <w:keepNext/>
            <w:jc w:val="center"/>
          </w:pPr>
          <w:r>
            <w:rPr>
              <w:noProof/>
            </w:rPr>
            <w:drawing>
              <wp:inline distT="0" distB="0" distL="0" distR="0" wp14:anchorId="5277834E" wp14:editId="2109F83F">
                <wp:extent cx="5731510" cy="3341370"/>
                <wp:effectExtent l="0" t="0" r="2540" b="0"/>
                <wp:docPr id="544248474" name="Picture 54424847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248474" name="Imagen 1" descr="Tabla&#10;&#10;Descripción generada automáticamente"/>
                        <pic:cNvPicPr/>
                      </pic:nvPicPr>
                      <pic:blipFill>
                        <a:blip r:embed="rId13"/>
                        <a:stretch>
                          <a:fillRect/>
                        </a:stretch>
                      </pic:blipFill>
                      <pic:spPr>
                        <a:xfrm>
                          <a:off x="0" y="0"/>
                          <a:ext cx="5731510" cy="3341370"/>
                        </a:xfrm>
                        <a:prstGeom prst="rect">
                          <a:avLst/>
                        </a:prstGeom>
                      </pic:spPr>
                    </pic:pic>
                  </a:graphicData>
                </a:graphic>
              </wp:inline>
            </w:drawing>
          </w:r>
        </w:p>
        <w:p w14:paraId="046F1E9E" w14:textId="1BA39C37" w:rsidR="008859E3" w:rsidRPr="008859E3" w:rsidRDefault="006650B1" w:rsidP="00401950">
          <w:pPr>
            <w:pStyle w:val="Caption"/>
            <w:jc w:val="center"/>
          </w:pPr>
          <w:r>
            <w:t xml:space="preserve">Ilustración </w:t>
          </w:r>
          <w:r w:rsidR="0027452C">
            <w:fldChar w:fldCharType="begin"/>
          </w:r>
          <w:r w:rsidR="0027452C">
            <w:instrText xml:space="preserve"> SEQ Ilustración \* ARABIC </w:instrText>
          </w:r>
          <w:r w:rsidR="0027452C">
            <w:fldChar w:fldCharType="separate"/>
          </w:r>
          <w:r>
            <w:rPr>
              <w:noProof/>
            </w:rPr>
            <w:t>2</w:t>
          </w:r>
          <w:r w:rsidR="0027452C">
            <w:rPr>
              <w:noProof/>
            </w:rPr>
            <w:fldChar w:fldCharType="end"/>
          </w:r>
          <w:r>
            <w:t xml:space="preserve"> Valoraciones de los activos esenciales y dominios</w:t>
          </w:r>
        </w:p>
        <w:p w14:paraId="21966B9B" w14:textId="569E0F92" w:rsidR="434DD684" w:rsidRDefault="434DD684" w:rsidP="434DD684">
          <w:pPr>
            <w:pStyle w:val="Heading1"/>
          </w:pPr>
        </w:p>
        <w:p w14:paraId="1F36CE5F" w14:textId="31A0B318" w:rsidR="7D2FB2D4" w:rsidRDefault="7D2FB2D4" w:rsidP="434DD684">
          <w:pPr>
            <w:pStyle w:val="Heading1"/>
          </w:pPr>
          <w:bookmarkStart w:id="48" w:name="_Toc155543378"/>
          <w:r>
            <w:t>Anexo IV: Servicios</w:t>
          </w:r>
          <w:bookmarkEnd w:id="48"/>
        </w:p>
        <w:p w14:paraId="352255B4" w14:textId="1B13CE73" w:rsidR="7D2FB2D4" w:rsidRDefault="7D2FB2D4" w:rsidP="434DD684">
          <w:r>
            <w:rPr>
              <w:noProof/>
            </w:rPr>
            <w:drawing>
              <wp:inline distT="0" distB="0" distL="0" distR="0" wp14:anchorId="7D9EC5F2" wp14:editId="20E782EE">
                <wp:extent cx="5724525" cy="1252240"/>
                <wp:effectExtent l="0" t="0" r="0" b="0"/>
                <wp:docPr id="581284681" name="Picture 581284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24525" cy="1252240"/>
                        </a:xfrm>
                        <a:prstGeom prst="rect">
                          <a:avLst/>
                        </a:prstGeom>
                      </pic:spPr>
                    </pic:pic>
                  </a:graphicData>
                </a:graphic>
              </wp:inline>
            </w:drawing>
          </w:r>
        </w:p>
        <w:p w14:paraId="6B6776CA" w14:textId="1B13CE73" w:rsidR="00ED1AE4" w:rsidRDefault="341347DA" w:rsidP="434DD684">
          <w:pPr>
            <w:pStyle w:val="Heading1"/>
          </w:pPr>
          <w:bookmarkStart w:id="49" w:name="_Toc155371150"/>
          <w:bookmarkStart w:id="50" w:name="_Toc155543379"/>
          <w:r>
            <w:t xml:space="preserve">Anexo V: </w:t>
          </w:r>
          <w:r w:rsidR="474B8A93">
            <w:t xml:space="preserve">Estructura </w:t>
          </w:r>
          <w:r w:rsidR="73DCD30A">
            <w:t>de la escuela</w:t>
          </w:r>
          <w:bookmarkEnd w:id="49"/>
          <w:bookmarkEnd w:id="50"/>
        </w:p>
        <w:p w14:paraId="71304E59" w14:textId="0E659DE8" w:rsidR="5F3F8830" w:rsidRDefault="03D7B8C7" w:rsidP="00ED1AE4">
          <w:pPr>
            <w:rPr>
              <w:rFonts w:eastAsiaTheme="minorEastAsia"/>
            </w:rPr>
          </w:pPr>
          <w:r>
            <w:rPr>
              <w:noProof/>
            </w:rPr>
            <w:drawing>
              <wp:inline distT="0" distB="0" distL="0" distR="0" wp14:anchorId="25C3F609" wp14:editId="1D68A313">
                <wp:extent cx="4519887" cy="3597076"/>
                <wp:effectExtent l="0" t="0" r="0" b="0"/>
                <wp:docPr id="1860580947" name="Picture 1860580947" title="Ilustracion 3. Plano sót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60580947"/>
                        <pic:cNvPicPr/>
                      </pic:nvPicPr>
                      <pic:blipFill>
                        <a:blip r:embed="rId15">
                          <a:extLst>
                            <a:ext uri="{28A0092B-C50C-407E-A947-70E740481C1C}">
                              <a14:useLocalDpi xmlns:a14="http://schemas.microsoft.com/office/drawing/2010/main" val="0"/>
                            </a:ext>
                          </a:extLst>
                        </a:blip>
                        <a:stretch>
                          <a:fillRect/>
                        </a:stretch>
                      </pic:blipFill>
                      <pic:spPr>
                        <a:xfrm>
                          <a:off x="0" y="0"/>
                          <a:ext cx="4519887" cy="3597076"/>
                        </a:xfrm>
                        <a:prstGeom prst="rect">
                          <a:avLst/>
                        </a:prstGeom>
                      </pic:spPr>
                    </pic:pic>
                  </a:graphicData>
                </a:graphic>
              </wp:inline>
            </w:drawing>
          </w:r>
          <w:r>
            <w:rPr>
              <w:noProof/>
            </w:rPr>
            <w:drawing>
              <wp:inline distT="0" distB="0" distL="0" distR="0" wp14:anchorId="7CD4FDAF" wp14:editId="2EC880DF">
                <wp:extent cx="4296641" cy="3938588"/>
                <wp:effectExtent l="0" t="0" r="0" b="0"/>
                <wp:docPr id="1857896525" name="Picture 1857896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57896525"/>
                        <pic:cNvPicPr/>
                      </pic:nvPicPr>
                      <pic:blipFill>
                        <a:blip r:embed="rId16">
                          <a:extLst>
                            <a:ext uri="{28A0092B-C50C-407E-A947-70E740481C1C}">
                              <a14:useLocalDpi xmlns:a14="http://schemas.microsoft.com/office/drawing/2010/main" val="0"/>
                            </a:ext>
                          </a:extLst>
                        </a:blip>
                        <a:stretch>
                          <a:fillRect/>
                        </a:stretch>
                      </pic:blipFill>
                      <pic:spPr>
                        <a:xfrm>
                          <a:off x="0" y="0"/>
                          <a:ext cx="4296641" cy="3938588"/>
                        </a:xfrm>
                        <a:prstGeom prst="rect">
                          <a:avLst/>
                        </a:prstGeom>
                      </pic:spPr>
                    </pic:pic>
                  </a:graphicData>
                </a:graphic>
              </wp:inline>
            </w:drawing>
          </w:r>
        </w:p>
        <w:p w14:paraId="122B89D1" w14:textId="7A921900" w:rsidR="5F3F8830" w:rsidRDefault="5F3F8830" w:rsidP="5F3F8830">
          <w:pPr>
            <w:rPr>
              <w:rFonts w:eastAsiaTheme="minorEastAsia"/>
            </w:rPr>
          </w:pPr>
        </w:p>
        <w:p w14:paraId="55160C40" w14:textId="42F62332" w:rsidR="03F56103" w:rsidRDefault="03D7B8C7" w:rsidP="28D25117">
          <w:pPr>
            <w:jc w:val="center"/>
            <w:rPr>
              <w:rFonts w:eastAsiaTheme="minorEastAsia"/>
            </w:rPr>
          </w:pPr>
          <w:r>
            <w:rPr>
              <w:noProof/>
            </w:rPr>
            <w:drawing>
              <wp:inline distT="0" distB="0" distL="0" distR="0" wp14:anchorId="54DA78E1" wp14:editId="20912B6C">
                <wp:extent cx="4162425" cy="3546733"/>
                <wp:effectExtent l="0" t="0" r="0" b="0"/>
                <wp:docPr id="1002261176" name="Picture 1002261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162425" cy="3546733"/>
                        </a:xfrm>
                        <a:prstGeom prst="rect">
                          <a:avLst/>
                        </a:prstGeom>
                      </pic:spPr>
                    </pic:pic>
                  </a:graphicData>
                </a:graphic>
              </wp:inline>
            </w:drawing>
          </w:r>
          <w:r>
            <w:rPr>
              <w:noProof/>
            </w:rPr>
            <w:drawing>
              <wp:inline distT="0" distB="0" distL="0" distR="0" wp14:anchorId="2A40F360" wp14:editId="3E1EB7FB">
                <wp:extent cx="3644020" cy="3067050"/>
                <wp:effectExtent l="0" t="0" r="0" b="0"/>
                <wp:docPr id="196166835" name="Picture 196166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644020" cy="3067050"/>
                        </a:xfrm>
                        <a:prstGeom prst="rect">
                          <a:avLst/>
                        </a:prstGeom>
                      </pic:spPr>
                    </pic:pic>
                  </a:graphicData>
                </a:graphic>
              </wp:inline>
            </w:drawing>
          </w:r>
        </w:p>
        <w:p w14:paraId="03835094" w14:textId="14B37E2E" w:rsidR="03F56103" w:rsidRDefault="03D7B8C7" w:rsidP="2E662EB7">
          <w:pPr>
            <w:jc w:val="center"/>
          </w:pPr>
          <w:r>
            <w:rPr>
              <w:noProof/>
            </w:rPr>
            <w:drawing>
              <wp:inline distT="0" distB="0" distL="0" distR="0" wp14:anchorId="38C8EBEF" wp14:editId="1B1F27C6">
                <wp:extent cx="4648202" cy="3776662"/>
                <wp:effectExtent l="0" t="0" r="0" b="0"/>
                <wp:docPr id="878407961" name="Picture 878407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8407961"/>
                        <pic:cNvPicPr/>
                      </pic:nvPicPr>
                      <pic:blipFill>
                        <a:blip r:embed="rId19">
                          <a:extLst>
                            <a:ext uri="{28A0092B-C50C-407E-A947-70E740481C1C}">
                              <a14:useLocalDpi xmlns:a14="http://schemas.microsoft.com/office/drawing/2010/main" val="0"/>
                            </a:ext>
                          </a:extLst>
                        </a:blip>
                        <a:stretch>
                          <a:fillRect/>
                        </a:stretch>
                      </pic:blipFill>
                      <pic:spPr>
                        <a:xfrm>
                          <a:off x="0" y="0"/>
                          <a:ext cx="4648202" cy="3776662"/>
                        </a:xfrm>
                        <a:prstGeom prst="rect">
                          <a:avLst/>
                        </a:prstGeom>
                      </pic:spPr>
                    </pic:pic>
                  </a:graphicData>
                </a:graphic>
              </wp:inline>
            </w:drawing>
          </w:r>
        </w:p>
        <w:p w14:paraId="5D1AD5DF" w14:textId="0C614E5A" w:rsidR="03F56103" w:rsidRDefault="03F56103" w:rsidP="03F56103"/>
        <w:p w14:paraId="11ACF9DC" w14:textId="522F31D4" w:rsidR="03F56103" w:rsidRDefault="03F56103" w:rsidP="03F56103"/>
        <w:p w14:paraId="0BC17FCA" w14:textId="4107E5A5" w:rsidR="03F56103" w:rsidRDefault="03F56103" w:rsidP="03F56103"/>
        <w:p w14:paraId="0B0A2039" w14:textId="284320A6" w:rsidR="03F56103" w:rsidRDefault="03F56103" w:rsidP="03F56103"/>
        <w:p w14:paraId="71028BD8" w14:textId="30F1618D" w:rsidR="03F56103" w:rsidRDefault="03F56103" w:rsidP="03F56103"/>
        <w:p w14:paraId="5A8880C0" w14:textId="14D72698" w:rsidR="03F56103" w:rsidRDefault="03F56103" w:rsidP="03F56103"/>
        <w:p w14:paraId="4C3360B9" w14:textId="1A84008D" w:rsidR="03F56103" w:rsidRDefault="03F56103" w:rsidP="03F56103"/>
        <w:p w14:paraId="58941A47" w14:textId="7768A91E" w:rsidR="008C1794" w:rsidRPr="008C1794" w:rsidRDefault="005C2706" w:rsidP="008C1794"/>
      </w:sdtContent>
    </w:sdt>
    <w:sectPr w:rsidR="008C1794" w:rsidRPr="008C1794" w:rsidSect="00C85A4C">
      <w:headerReference w:type="default" r:id="rId20"/>
      <w:footerReference w:type="default" r:id="rId21"/>
      <w:pgSz w:w="11906" w:h="16838"/>
      <w:pgMar w:top="1440" w:right="1440" w:bottom="1440" w:left="1440" w:header="34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6866EF" w14:textId="77777777" w:rsidR="002B4046" w:rsidRDefault="002B4046" w:rsidP="004E754B">
      <w:pPr>
        <w:spacing w:after="0" w:line="240" w:lineRule="auto"/>
      </w:pPr>
      <w:r>
        <w:separator/>
      </w:r>
    </w:p>
  </w:endnote>
  <w:endnote w:type="continuationSeparator" w:id="0">
    <w:p w14:paraId="1452EC8B" w14:textId="77777777" w:rsidR="002B4046" w:rsidRDefault="002B4046" w:rsidP="004E754B">
      <w:pPr>
        <w:spacing w:after="0" w:line="240" w:lineRule="auto"/>
      </w:pPr>
      <w:r>
        <w:continuationSeparator/>
      </w:r>
    </w:p>
  </w:endnote>
  <w:endnote w:type="continuationNotice" w:id="1">
    <w:p w14:paraId="319C1AD0" w14:textId="77777777" w:rsidR="002B4046" w:rsidRDefault="002B404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Forte">
    <w:altName w:val="Calibri"/>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DBBF10" w14:textId="77777777" w:rsidR="004E754B" w:rsidRDefault="004E754B">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3A805EA3" w14:textId="77777777" w:rsidR="004E754B" w:rsidRDefault="004E75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A91E15" w14:textId="77777777" w:rsidR="002B4046" w:rsidRDefault="002B4046" w:rsidP="004E754B">
      <w:pPr>
        <w:spacing w:after="0" w:line="240" w:lineRule="auto"/>
      </w:pPr>
      <w:bookmarkStart w:id="0" w:name="_Hlk154591470"/>
      <w:bookmarkEnd w:id="0"/>
      <w:r>
        <w:separator/>
      </w:r>
    </w:p>
  </w:footnote>
  <w:footnote w:type="continuationSeparator" w:id="0">
    <w:p w14:paraId="3FEEF7E4" w14:textId="77777777" w:rsidR="002B4046" w:rsidRDefault="002B4046" w:rsidP="004E754B">
      <w:pPr>
        <w:spacing w:after="0" w:line="240" w:lineRule="auto"/>
      </w:pPr>
      <w:r>
        <w:continuationSeparator/>
      </w:r>
    </w:p>
  </w:footnote>
  <w:footnote w:type="continuationNotice" w:id="1">
    <w:p w14:paraId="5A895A6D" w14:textId="77777777" w:rsidR="002B4046" w:rsidRDefault="002B404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17FDC7" w14:textId="5D8EBE77" w:rsidR="00C85A4C" w:rsidRPr="00C85A4C" w:rsidRDefault="00C85A4C" w:rsidP="00C85A4C">
    <w:pPr>
      <w:pStyle w:val="Header"/>
    </w:pPr>
    <w:r>
      <w:rPr>
        <w:noProof/>
      </w:rPr>
      <mc:AlternateContent>
        <mc:Choice Requires="wps">
          <w:drawing>
            <wp:anchor distT="45720" distB="45720" distL="114300" distR="114300" simplePos="0" relativeHeight="251658240" behindDoc="0" locked="0" layoutInCell="1" allowOverlap="1" wp14:anchorId="298A7AD3" wp14:editId="73024408">
              <wp:simplePos x="0" y="0"/>
              <wp:positionH relativeFrom="column">
                <wp:posOffset>3823418</wp:posOffset>
              </wp:positionH>
              <wp:positionV relativeFrom="paragraph">
                <wp:posOffset>6350</wp:posOffset>
              </wp:positionV>
              <wp:extent cx="2377440" cy="516255"/>
              <wp:effectExtent l="0" t="0" r="0" b="0"/>
              <wp:wrapSquare wrapText="bothSides"/>
              <wp:docPr id="1836864108" name="Text Box 1836864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5162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0979701" w14:textId="77777777" w:rsidR="00C85A4C" w:rsidRPr="00C85A4C" w:rsidRDefault="005C2706" w:rsidP="00C85A4C">
                          <w:pPr>
                            <w:rPr>
                              <w:color w:val="A6A6A6" w:themeColor="background1" w:themeShade="A6"/>
                            </w:rPr>
                          </w:pPr>
                          <w:sdt>
                            <w:sdtPr>
                              <w:rPr>
                                <w:color w:val="A6A6A6" w:themeColor="background1" w:themeShade="A6"/>
                              </w:rPr>
                              <w:alias w:val="Título"/>
                              <w:id w:val="925847207"/>
                              <w:dataBinding w:prefixMappings="xmlns:ns0='http://purl.org/dc/elements/1.1/' xmlns:ns1='http://schemas.openxmlformats.org/package/2006/metadata/core-properties' " w:xpath="/ns1:coreProperties[1]/ns0:title[1]" w:storeItemID="{6C3C8BC8-F283-45AE-878A-BAB7291924A1}"/>
                              <w:text/>
                            </w:sdtPr>
                            <w:sdtContent>
                              <w:r w:rsidR="00C85A4C" w:rsidRPr="00C85A4C">
                                <w:rPr>
                                  <w:color w:val="A6A6A6" w:themeColor="background1" w:themeShade="A6"/>
                                </w:rPr>
                                <w:t>Auditoría de seguridad</w:t>
                              </w:r>
                            </w:sdtContent>
                          </w:sdt>
                          <w:r w:rsidR="00C85A4C" w:rsidRPr="00C85A4C">
                            <w:rPr>
                              <w:color w:val="A6A6A6" w:themeColor="background1" w:themeShade="A6"/>
                            </w:rPr>
                            <w:t xml:space="preserve"> basada en un análisis cuantitativo de riesgos</w:t>
                          </w:r>
                        </w:p>
                        <w:p w14:paraId="3307A4EA" w14:textId="0817FED4" w:rsidR="00C85A4C" w:rsidRDefault="00C85A4C" w:rsidP="00C85A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type w14:anchorId="298A7AD3" id="_x0000_t202" coordsize="21600,21600" o:spt="202" path="m,l,21600r21600,l21600,xe">
              <v:stroke joinstyle="miter"/>
              <v:path gradientshapeok="t" o:connecttype="rect"/>
            </v:shapetype>
            <v:shape id="Cuadro de texto 1836864108" o:spid="_x0000_s1030" type="#_x0000_t202" style="position:absolute;margin-left:301.05pt;margin-top:.5pt;width:187.2pt;height:40.6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" filled="f" stroked="f">
              <v:textbox>
                <w:txbxContent>
                  <w:p w14:paraId="60979701" w14:textId="77777777" w:rsidR="00C85A4C" w:rsidRPr="00C85A4C" w:rsidRDefault="0027452C" w:rsidP="00C85A4C">
                    <w:pPr>
                      <w:rPr>
                        <w:color w:val="A6A6A6" w:themeColor="background1" w:themeShade="A6"/>
                      </w:rPr>
                    </w:pPr>
                    <w:sdt>
                      <w:sdtPr>
                        <w:rPr>
                          <w:color w:val="A6A6A6" w:themeColor="background1" w:themeShade="A6"/>
                        </w:rPr>
                        <w:alias w:val="Título"/>
                        <w:id w:val="925847207"/>
                        <w:dataBinding w:prefixMappings="xmlns:ns0='http://purl.org/dc/elements/1.1/' xmlns:ns1='http://schemas.openxmlformats.org/package/2006/metadata/core-properties' " w:xpath="/ns1:coreProperties[1]/ns0:title[1]" w:storeItemID="{6C3C8BC8-F283-45AE-878A-BAB7291924A1}"/>
                        <w:text/>
                      </w:sdtPr>
                      <w:sdtEndPr/>
                      <w:sdtContent>
                        <w:r w:rsidR="00C85A4C" w:rsidRPr="00C85A4C">
                          <w:rPr>
                            <w:color w:val="A6A6A6" w:themeColor="background1" w:themeShade="A6"/>
                          </w:rPr>
                          <w:t>Auditoría de seguridad</w:t>
                        </w:r>
                      </w:sdtContent>
                    </w:sdt>
                    <w:r w:rsidR="00C85A4C" w:rsidRPr="00C85A4C">
                      <w:rPr>
                        <w:color w:val="A6A6A6" w:themeColor="background1" w:themeShade="A6"/>
                      </w:rPr>
                      <w:t xml:space="preserve"> basada en un análisis cuantitativo de riesgos</w:t>
                    </w:r>
                  </w:p>
                  <w:p w14:paraId="3307A4EA" w14:textId="0817FED4" w:rsidR="00C85A4C" w:rsidRDefault="00C85A4C" w:rsidP="00C85A4C"/>
                </w:txbxContent>
              </v:textbox>
              <w10:wrap type="square"/>
            </v:shape>
          </w:pict>
        </mc:Fallback>
      </mc:AlternateContent>
    </w:r>
    <w:r>
      <w:rPr>
        <w:noProof/>
      </w:rPr>
      <w:drawing>
        <wp:inline distT="0" distB="0" distL="0" distR="0" wp14:anchorId="7FBF2361" wp14:editId="477A24DE">
          <wp:extent cx="1351722" cy="674509"/>
          <wp:effectExtent l="0" t="0" r="1270" b="0"/>
          <wp:docPr id="1555906018" name="Picture 1555906018" descr="Escuela de Ingeniería Informática - 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uela de Ingeniería Informática - In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8892" cy="683077"/>
                  </a:xfrm>
                  <a:prstGeom prst="rect">
                    <a:avLst/>
                  </a:prstGeom>
                  <a:noFill/>
                  <a:ln>
                    <a:noFill/>
                  </a:ln>
                </pic:spPr>
              </pic:pic>
            </a:graphicData>
          </a:graphic>
        </wp:inline>
      </w:drawing>
    </w:r>
    <w:r w:rsidRPr="00C85A4C">
      <w:rPr>
        <w:noProof/>
      </w:rPr>
      <w:t xml:space="preserve"> </w:t>
    </w:r>
  </w:p>
</w:hdr>
</file>

<file path=word/intelligence2.xml><?xml version="1.0" encoding="utf-8"?>
<int2:intelligence xmlns:int2="http://schemas.microsoft.com/office/intelligence/2020/intelligence" xmlns:oel="http://schemas.microsoft.com/office/2019/extlst">
  <int2:observations>
    <int2:textHash int2:hashCode="qZvbnmaApxmONN" int2:id="45237FzD">
      <int2:state int2:value="Rejected" int2:type="AugLoop_Text_Critique"/>
    </int2:textHash>
    <int2:textHash int2:hashCode="APowyZTbFGXmQl" int2:id="5FjHsybC">
      <int2:state int2:value="Rejected" int2:type="AugLoop_Text_Critique"/>
    </int2:textHash>
    <int2:textHash int2:hashCode="hqKNiPAHBOWiiz" int2:id="8J73JObu">
      <int2:state int2:value="Rejected" int2:type="AugLoop_Text_Critique"/>
    </int2:textHash>
    <int2:textHash int2:hashCode="vITFKT4aHb4c2e" int2:id="Rhwurodm">
      <int2:state int2:value="Rejected" int2:type="AugLoop_Text_Critique"/>
    </int2:textHash>
    <int2:textHash int2:hashCode="OVP53fl1q1CX7k" int2:id="mEwsUQ7i">
      <int2:state int2:value="Rejected" int2:type="AugLoop_Text_Critique"/>
    </int2:textHash>
    <int2:textHash int2:hashCode="u8zfLvsztS5snQ" int2:id="mqiNpuDj">
      <int2:state int2:value="Rejected" int2:type="AugLoop_Text_Critique"/>
    </int2:textHash>
    <int2:textHash int2:hashCode="hcJ0kpvA4o6v03" int2:id="oJCLVnD2">
      <int2:state int2:value="Rejected" int2:type="AugLoop_Text_Critique"/>
    </int2:textHash>
    <int2:textHash int2:hashCode="h1qPL0LFcPX06n" int2:id="x1tYu0pj">
      <int2:state int2:value="Rejected" int2:type="AugLoop_Text_Critique"/>
    </int2:textHash>
    <int2:bookmark int2:bookmarkName="_Int_t1lR6ybj" int2:invalidationBookmarkName="" int2:hashCode="0S/giAJYuS4qt5" int2:id="UntCUdhV">
      <int2:state int2:value="Rejected" int2:type="AugLoop_Text_Critique"/>
    </int2:bookmark>
    <int2:bookmark int2:bookmarkName="_Int_tC5310mf" int2:invalidationBookmarkName="" int2:hashCode="jn+fX0wgtlPb3f" int2:id="cNDiupAR">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A8587"/>
    <w:multiLevelType w:val="hybridMultilevel"/>
    <w:tmpl w:val="55A406D4"/>
    <w:lvl w:ilvl="0" w:tplc="4166652C">
      <w:start w:val="1"/>
      <w:numFmt w:val="bullet"/>
      <w:lvlText w:val=""/>
      <w:lvlJc w:val="left"/>
      <w:pPr>
        <w:ind w:left="720" w:hanging="360"/>
      </w:pPr>
      <w:rPr>
        <w:rFonts w:ascii="Symbol" w:hAnsi="Symbol" w:hint="default"/>
      </w:rPr>
    </w:lvl>
    <w:lvl w:ilvl="1" w:tplc="DB48E672">
      <w:start w:val="1"/>
      <w:numFmt w:val="bullet"/>
      <w:lvlText w:val="o"/>
      <w:lvlJc w:val="left"/>
      <w:pPr>
        <w:ind w:left="1440" w:hanging="360"/>
      </w:pPr>
      <w:rPr>
        <w:rFonts w:ascii="Courier New" w:hAnsi="Courier New" w:hint="default"/>
      </w:rPr>
    </w:lvl>
    <w:lvl w:ilvl="2" w:tplc="50DEA356">
      <w:start w:val="1"/>
      <w:numFmt w:val="bullet"/>
      <w:lvlText w:val=""/>
      <w:lvlJc w:val="left"/>
      <w:pPr>
        <w:ind w:left="2160" w:hanging="360"/>
      </w:pPr>
      <w:rPr>
        <w:rFonts w:ascii="Wingdings" w:hAnsi="Wingdings" w:hint="default"/>
      </w:rPr>
    </w:lvl>
    <w:lvl w:ilvl="3" w:tplc="9F54BFDA">
      <w:start w:val="1"/>
      <w:numFmt w:val="bullet"/>
      <w:lvlText w:val=""/>
      <w:lvlJc w:val="left"/>
      <w:pPr>
        <w:ind w:left="2880" w:hanging="360"/>
      </w:pPr>
      <w:rPr>
        <w:rFonts w:ascii="Symbol" w:hAnsi="Symbol" w:hint="default"/>
      </w:rPr>
    </w:lvl>
    <w:lvl w:ilvl="4" w:tplc="84BEF8E2">
      <w:start w:val="1"/>
      <w:numFmt w:val="bullet"/>
      <w:lvlText w:val="o"/>
      <w:lvlJc w:val="left"/>
      <w:pPr>
        <w:ind w:left="3600" w:hanging="360"/>
      </w:pPr>
      <w:rPr>
        <w:rFonts w:ascii="Courier New" w:hAnsi="Courier New" w:hint="default"/>
      </w:rPr>
    </w:lvl>
    <w:lvl w:ilvl="5" w:tplc="B8121DEA">
      <w:start w:val="1"/>
      <w:numFmt w:val="bullet"/>
      <w:lvlText w:val=""/>
      <w:lvlJc w:val="left"/>
      <w:pPr>
        <w:ind w:left="4320" w:hanging="360"/>
      </w:pPr>
      <w:rPr>
        <w:rFonts w:ascii="Wingdings" w:hAnsi="Wingdings" w:hint="default"/>
      </w:rPr>
    </w:lvl>
    <w:lvl w:ilvl="6" w:tplc="01AC73A6">
      <w:start w:val="1"/>
      <w:numFmt w:val="bullet"/>
      <w:lvlText w:val=""/>
      <w:lvlJc w:val="left"/>
      <w:pPr>
        <w:ind w:left="5040" w:hanging="360"/>
      </w:pPr>
      <w:rPr>
        <w:rFonts w:ascii="Symbol" w:hAnsi="Symbol" w:hint="default"/>
      </w:rPr>
    </w:lvl>
    <w:lvl w:ilvl="7" w:tplc="4BAA1250">
      <w:start w:val="1"/>
      <w:numFmt w:val="bullet"/>
      <w:lvlText w:val="o"/>
      <w:lvlJc w:val="left"/>
      <w:pPr>
        <w:ind w:left="5760" w:hanging="360"/>
      </w:pPr>
      <w:rPr>
        <w:rFonts w:ascii="Courier New" w:hAnsi="Courier New" w:hint="default"/>
      </w:rPr>
    </w:lvl>
    <w:lvl w:ilvl="8" w:tplc="F7B4658E">
      <w:start w:val="1"/>
      <w:numFmt w:val="bullet"/>
      <w:lvlText w:val=""/>
      <w:lvlJc w:val="left"/>
      <w:pPr>
        <w:ind w:left="6480" w:hanging="360"/>
      </w:pPr>
      <w:rPr>
        <w:rFonts w:ascii="Wingdings" w:hAnsi="Wingdings" w:hint="default"/>
      </w:rPr>
    </w:lvl>
  </w:abstractNum>
  <w:abstractNum w:abstractNumId="1" w15:restartNumberingAfterBreak="0">
    <w:nsid w:val="04D2B0F7"/>
    <w:multiLevelType w:val="hybridMultilevel"/>
    <w:tmpl w:val="DABE57DC"/>
    <w:lvl w:ilvl="0" w:tplc="F10CE262">
      <w:start w:val="1"/>
      <w:numFmt w:val="bullet"/>
      <w:lvlText w:val=""/>
      <w:lvlJc w:val="left"/>
      <w:pPr>
        <w:ind w:left="720" w:hanging="360"/>
      </w:pPr>
      <w:rPr>
        <w:rFonts w:ascii="Symbol" w:hAnsi="Symbol" w:hint="default"/>
      </w:rPr>
    </w:lvl>
    <w:lvl w:ilvl="1" w:tplc="83EA1B70">
      <w:start w:val="1"/>
      <w:numFmt w:val="bullet"/>
      <w:lvlText w:val="o"/>
      <w:lvlJc w:val="left"/>
      <w:pPr>
        <w:ind w:left="1440" w:hanging="360"/>
      </w:pPr>
      <w:rPr>
        <w:rFonts w:ascii="Courier New" w:hAnsi="Courier New" w:hint="default"/>
      </w:rPr>
    </w:lvl>
    <w:lvl w:ilvl="2" w:tplc="DE4240E4">
      <w:start w:val="1"/>
      <w:numFmt w:val="bullet"/>
      <w:lvlText w:val=""/>
      <w:lvlJc w:val="left"/>
      <w:pPr>
        <w:ind w:left="2160" w:hanging="360"/>
      </w:pPr>
      <w:rPr>
        <w:rFonts w:ascii="Wingdings" w:hAnsi="Wingdings" w:hint="default"/>
      </w:rPr>
    </w:lvl>
    <w:lvl w:ilvl="3" w:tplc="C2D60616">
      <w:start w:val="1"/>
      <w:numFmt w:val="bullet"/>
      <w:lvlText w:val=""/>
      <w:lvlJc w:val="left"/>
      <w:pPr>
        <w:ind w:left="2880" w:hanging="360"/>
      </w:pPr>
      <w:rPr>
        <w:rFonts w:ascii="Symbol" w:hAnsi="Symbol" w:hint="default"/>
      </w:rPr>
    </w:lvl>
    <w:lvl w:ilvl="4" w:tplc="FD6A8270">
      <w:start w:val="1"/>
      <w:numFmt w:val="bullet"/>
      <w:lvlText w:val="o"/>
      <w:lvlJc w:val="left"/>
      <w:pPr>
        <w:ind w:left="3600" w:hanging="360"/>
      </w:pPr>
      <w:rPr>
        <w:rFonts w:ascii="Courier New" w:hAnsi="Courier New" w:hint="default"/>
      </w:rPr>
    </w:lvl>
    <w:lvl w:ilvl="5" w:tplc="888035DC">
      <w:start w:val="1"/>
      <w:numFmt w:val="bullet"/>
      <w:lvlText w:val=""/>
      <w:lvlJc w:val="left"/>
      <w:pPr>
        <w:ind w:left="4320" w:hanging="360"/>
      </w:pPr>
      <w:rPr>
        <w:rFonts w:ascii="Wingdings" w:hAnsi="Wingdings" w:hint="default"/>
      </w:rPr>
    </w:lvl>
    <w:lvl w:ilvl="6" w:tplc="A2041D12">
      <w:start w:val="1"/>
      <w:numFmt w:val="bullet"/>
      <w:lvlText w:val=""/>
      <w:lvlJc w:val="left"/>
      <w:pPr>
        <w:ind w:left="5040" w:hanging="360"/>
      </w:pPr>
      <w:rPr>
        <w:rFonts w:ascii="Symbol" w:hAnsi="Symbol" w:hint="default"/>
      </w:rPr>
    </w:lvl>
    <w:lvl w:ilvl="7" w:tplc="B9F6BEEC">
      <w:start w:val="1"/>
      <w:numFmt w:val="bullet"/>
      <w:lvlText w:val="o"/>
      <w:lvlJc w:val="left"/>
      <w:pPr>
        <w:ind w:left="5760" w:hanging="360"/>
      </w:pPr>
      <w:rPr>
        <w:rFonts w:ascii="Courier New" w:hAnsi="Courier New" w:hint="default"/>
      </w:rPr>
    </w:lvl>
    <w:lvl w:ilvl="8" w:tplc="19240344">
      <w:start w:val="1"/>
      <w:numFmt w:val="bullet"/>
      <w:lvlText w:val=""/>
      <w:lvlJc w:val="left"/>
      <w:pPr>
        <w:ind w:left="6480" w:hanging="360"/>
      </w:pPr>
      <w:rPr>
        <w:rFonts w:ascii="Wingdings" w:hAnsi="Wingdings" w:hint="default"/>
      </w:rPr>
    </w:lvl>
  </w:abstractNum>
  <w:abstractNum w:abstractNumId="2" w15:restartNumberingAfterBreak="0">
    <w:nsid w:val="0A5D2221"/>
    <w:multiLevelType w:val="hybridMultilevel"/>
    <w:tmpl w:val="FFFFFFFF"/>
    <w:lvl w:ilvl="0" w:tplc="B41C1B2A">
      <w:start w:val="1"/>
      <w:numFmt w:val="bullet"/>
      <w:lvlText w:val=""/>
      <w:lvlJc w:val="left"/>
      <w:pPr>
        <w:ind w:left="720" w:hanging="360"/>
      </w:pPr>
      <w:rPr>
        <w:rFonts w:ascii="Symbol" w:hAnsi="Symbol" w:hint="default"/>
      </w:rPr>
    </w:lvl>
    <w:lvl w:ilvl="1" w:tplc="8A6A6730">
      <w:start w:val="1"/>
      <w:numFmt w:val="bullet"/>
      <w:lvlText w:val="o"/>
      <w:lvlJc w:val="left"/>
      <w:pPr>
        <w:ind w:left="1440" w:hanging="360"/>
      </w:pPr>
      <w:rPr>
        <w:rFonts w:ascii="Courier New" w:hAnsi="Courier New" w:hint="default"/>
      </w:rPr>
    </w:lvl>
    <w:lvl w:ilvl="2" w:tplc="31923648">
      <w:start w:val="1"/>
      <w:numFmt w:val="bullet"/>
      <w:lvlText w:val=""/>
      <w:lvlJc w:val="left"/>
      <w:pPr>
        <w:ind w:left="2160" w:hanging="360"/>
      </w:pPr>
      <w:rPr>
        <w:rFonts w:ascii="Wingdings" w:hAnsi="Wingdings" w:hint="default"/>
      </w:rPr>
    </w:lvl>
    <w:lvl w:ilvl="3" w:tplc="EB944032">
      <w:start w:val="1"/>
      <w:numFmt w:val="bullet"/>
      <w:lvlText w:val=""/>
      <w:lvlJc w:val="left"/>
      <w:pPr>
        <w:ind w:left="2880" w:hanging="360"/>
      </w:pPr>
      <w:rPr>
        <w:rFonts w:ascii="Symbol" w:hAnsi="Symbol" w:hint="default"/>
      </w:rPr>
    </w:lvl>
    <w:lvl w:ilvl="4" w:tplc="23AAA0CC">
      <w:start w:val="1"/>
      <w:numFmt w:val="bullet"/>
      <w:lvlText w:val="o"/>
      <w:lvlJc w:val="left"/>
      <w:pPr>
        <w:ind w:left="3600" w:hanging="360"/>
      </w:pPr>
      <w:rPr>
        <w:rFonts w:ascii="Courier New" w:hAnsi="Courier New" w:hint="default"/>
      </w:rPr>
    </w:lvl>
    <w:lvl w:ilvl="5" w:tplc="43F452E2">
      <w:start w:val="1"/>
      <w:numFmt w:val="bullet"/>
      <w:lvlText w:val=""/>
      <w:lvlJc w:val="left"/>
      <w:pPr>
        <w:ind w:left="4320" w:hanging="360"/>
      </w:pPr>
      <w:rPr>
        <w:rFonts w:ascii="Wingdings" w:hAnsi="Wingdings" w:hint="default"/>
      </w:rPr>
    </w:lvl>
    <w:lvl w:ilvl="6" w:tplc="4244AECC">
      <w:start w:val="1"/>
      <w:numFmt w:val="bullet"/>
      <w:lvlText w:val=""/>
      <w:lvlJc w:val="left"/>
      <w:pPr>
        <w:ind w:left="5040" w:hanging="360"/>
      </w:pPr>
      <w:rPr>
        <w:rFonts w:ascii="Symbol" w:hAnsi="Symbol" w:hint="default"/>
      </w:rPr>
    </w:lvl>
    <w:lvl w:ilvl="7" w:tplc="62BA186C">
      <w:start w:val="1"/>
      <w:numFmt w:val="bullet"/>
      <w:lvlText w:val="o"/>
      <w:lvlJc w:val="left"/>
      <w:pPr>
        <w:ind w:left="5760" w:hanging="360"/>
      </w:pPr>
      <w:rPr>
        <w:rFonts w:ascii="Courier New" w:hAnsi="Courier New" w:hint="default"/>
      </w:rPr>
    </w:lvl>
    <w:lvl w:ilvl="8" w:tplc="383EEAD4">
      <w:start w:val="1"/>
      <w:numFmt w:val="bullet"/>
      <w:lvlText w:val=""/>
      <w:lvlJc w:val="left"/>
      <w:pPr>
        <w:ind w:left="6480" w:hanging="360"/>
      </w:pPr>
      <w:rPr>
        <w:rFonts w:ascii="Wingdings" w:hAnsi="Wingdings" w:hint="default"/>
      </w:rPr>
    </w:lvl>
  </w:abstractNum>
  <w:abstractNum w:abstractNumId="3" w15:restartNumberingAfterBreak="0">
    <w:nsid w:val="18FE3FFA"/>
    <w:multiLevelType w:val="hybridMultilevel"/>
    <w:tmpl w:val="FFFFFFFF"/>
    <w:lvl w:ilvl="0" w:tplc="1AA482B8">
      <w:start w:val="1"/>
      <w:numFmt w:val="bullet"/>
      <w:lvlText w:val=""/>
      <w:lvlJc w:val="left"/>
      <w:pPr>
        <w:ind w:left="720" w:hanging="360"/>
      </w:pPr>
      <w:rPr>
        <w:rFonts w:ascii="Symbol" w:hAnsi="Symbol" w:hint="default"/>
      </w:rPr>
    </w:lvl>
    <w:lvl w:ilvl="1" w:tplc="5588A122">
      <w:start w:val="1"/>
      <w:numFmt w:val="bullet"/>
      <w:lvlText w:val="o"/>
      <w:lvlJc w:val="left"/>
      <w:pPr>
        <w:ind w:left="1440" w:hanging="360"/>
      </w:pPr>
      <w:rPr>
        <w:rFonts w:ascii="Courier New" w:hAnsi="Courier New" w:hint="default"/>
      </w:rPr>
    </w:lvl>
    <w:lvl w:ilvl="2" w:tplc="1E1C7A98">
      <w:start w:val="1"/>
      <w:numFmt w:val="bullet"/>
      <w:lvlText w:val=""/>
      <w:lvlJc w:val="left"/>
      <w:pPr>
        <w:ind w:left="2160" w:hanging="360"/>
      </w:pPr>
      <w:rPr>
        <w:rFonts w:ascii="Wingdings" w:hAnsi="Wingdings" w:hint="default"/>
      </w:rPr>
    </w:lvl>
    <w:lvl w:ilvl="3" w:tplc="AC2C7FFC">
      <w:start w:val="1"/>
      <w:numFmt w:val="bullet"/>
      <w:lvlText w:val=""/>
      <w:lvlJc w:val="left"/>
      <w:pPr>
        <w:ind w:left="2880" w:hanging="360"/>
      </w:pPr>
      <w:rPr>
        <w:rFonts w:ascii="Symbol" w:hAnsi="Symbol" w:hint="default"/>
      </w:rPr>
    </w:lvl>
    <w:lvl w:ilvl="4" w:tplc="81FC320E">
      <w:start w:val="1"/>
      <w:numFmt w:val="bullet"/>
      <w:lvlText w:val="o"/>
      <w:lvlJc w:val="left"/>
      <w:pPr>
        <w:ind w:left="3600" w:hanging="360"/>
      </w:pPr>
      <w:rPr>
        <w:rFonts w:ascii="Courier New" w:hAnsi="Courier New" w:hint="default"/>
      </w:rPr>
    </w:lvl>
    <w:lvl w:ilvl="5" w:tplc="B6463898">
      <w:start w:val="1"/>
      <w:numFmt w:val="bullet"/>
      <w:lvlText w:val=""/>
      <w:lvlJc w:val="left"/>
      <w:pPr>
        <w:ind w:left="4320" w:hanging="360"/>
      </w:pPr>
      <w:rPr>
        <w:rFonts w:ascii="Wingdings" w:hAnsi="Wingdings" w:hint="default"/>
      </w:rPr>
    </w:lvl>
    <w:lvl w:ilvl="6" w:tplc="8444B8E4">
      <w:start w:val="1"/>
      <w:numFmt w:val="bullet"/>
      <w:lvlText w:val=""/>
      <w:lvlJc w:val="left"/>
      <w:pPr>
        <w:ind w:left="5040" w:hanging="360"/>
      </w:pPr>
      <w:rPr>
        <w:rFonts w:ascii="Symbol" w:hAnsi="Symbol" w:hint="default"/>
      </w:rPr>
    </w:lvl>
    <w:lvl w:ilvl="7" w:tplc="B4DAB1BC">
      <w:start w:val="1"/>
      <w:numFmt w:val="bullet"/>
      <w:lvlText w:val="o"/>
      <w:lvlJc w:val="left"/>
      <w:pPr>
        <w:ind w:left="5760" w:hanging="360"/>
      </w:pPr>
      <w:rPr>
        <w:rFonts w:ascii="Courier New" w:hAnsi="Courier New" w:hint="default"/>
      </w:rPr>
    </w:lvl>
    <w:lvl w:ilvl="8" w:tplc="ED965B44">
      <w:start w:val="1"/>
      <w:numFmt w:val="bullet"/>
      <w:lvlText w:val=""/>
      <w:lvlJc w:val="left"/>
      <w:pPr>
        <w:ind w:left="6480" w:hanging="360"/>
      </w:pPr>
      <w:rPr>
        <w:rFonts w:ascii="Wingdings" w:hAnsi="Wingdings" w:hint="default"/>
      </w:rPr>
    </w:lvl>
  </w:abstractNum>
  <w:abstractNum w:abstractNumId="4" w15:restartNumberingAfterBreak="0">
    <w:nsid w:val="224B1862"/>
    <w:multiLevelType w:val="hybridMultilevel"/>
    <w:tmpl w:val="FFFFFFFF"/>
    <w:lvl w:ilvl="0" w:tplc="ABFEDF3C">
      <w:start w:val="1"/>
      <w:numFmt w:val="bullet"/>
      <w:lvlText w:val=""/>
      <w:lvlJc w:val="left"/>
      <w:pPr>
        <w:ind w:left="720" w:hanging="360"/>
      </w:pPr>
      <w:rPr>
        <w:rFonts w:ascii="Symbol" w:hAnsi="Symbol" w:hint="default"/>
      </w:rPr>
    </w:lvl>
    <w:lvl w:ilvl="1" w:tplc="C352CA44">
      <w:start w:val="1"/>
      <w:numFmt w:val="bullet"/>
      <w:lvlText w:val="o"/>
      <w:lvlJc w:val="left"/>
      <w:pPr>
        <w:ind w:left="1440" w:hanging="360"/>
      </w:pPr>
      <w:rPr>
        <w:rFonts w:ascii="Courier New" w:hAnsi="Courier New" w:hint="default"/>
      </w:rPr>
    </w:lvl>
    <w:lvl w:ilvl="2" w:tplc="27009A40">
      <w:start w:val="1"/>
      <w:numFmt w:val="bullet"/>
      <w:lvlText w:val=""/>
      <w:lvlJc w:val="left"/>
      <w:pPr>
        <w:ind w:left="2160" w:hanging="360"/>
      </w:pPr>
      <w:rPr>
        <w:rFonts w:ascii="Wingdings" w:hAnsi="Wingdings" w:hint="default"/>
      </w:rPr>
    </w:lvl>
    <w:lvl w:ilvl="3" w:tplc="28F6EE6A">
      <w:start w:val="1"/>
      <w:numFmt w:val="bullet"/>
      <w:lvlText w:val=""/>
      <w:lvlJc w:val="left"/>
      <w:pPr>
        <w:ind w:left="2880" w:hanging="360"/>
      </w:pPr>
      <w:rPr>
        <w:rFonts w:ascii="Symbol" w:hAnsi="Symbol" w:hint="default"/>
      </w:rPr>
    </w:lvl>
    <w:lvl w:ilvl="4" w:tplc="1DDAA3B2">
      <w:start w:val="1"/>
      <w:numFmt w:val="bullet"/>
      <w:lvlText w:val="o"/>
      <w:lvlJc w:val="left"/>
      <w:pPr>
        <w:ind w:left="3600" w:hanging="360"/>
      </w:pPr>
      <w:rPr>
        <w:rFonts w:ascii="Courier New" w:hAnsi="Courier New" w:hint="default"/>
      </w:rPr>
    </w:lvl>
    <w:lvl w:ilvl="5" w:tplc="6C0A34D2">
      <w:start w:val="1"/>
      <w:numFmt w:val="bullet"/>
      <w:lvlText w:val=""/>
      <w:lvlJc w:val="left"/>
      <w:pPr>
        <w:ind w:left="4320" w:hanging="360"/>
      </w:pPr>
      <w:rPr>
        <w:rFonts w:ascii="Wingdings" w:hAnsi="Wingdings" w:hint="default"/>
      </w:rPr>
    </w:lvl>
    <w:lvl w:ilvl="6" w:tplc="A7420046">
      <w:start w:val="1"/>
      <w:numFmt w:val="bullet"/>
      <w:lvlText w:val=""/>
      <w:lvlJc w:val="left"/>
      <w:pPr>
        <w:ind w:left="5040" w:hanging="360"/>
      </w:pPr>
      <w:rPr>
        <w:rFonts w:ascii="Symbol" w:hAnsi="Symbol" w:hint="default"/>
      </w:rPr>
    </w:lvl>
    <w:lvl w:ilvl="7" w:tplc="DBA0265C">
      <w:start w:val="1"/>
      <w:numFmt w:val="bullet"/>
      <w:lvlText w:val="o"/>
      <w:lvlJc w:val="left"/>
      <w:pPr>
        <w:ind w:left="5760" w:hanging="360"/>
      </w:pPr>
      <w:rPr>
        <w:rFonts w:ascii="Courier New" w:hAnsi="Courier New" w:hint="default"/>
      </w:rPr>
    </w:lvl>
    <w:lvl w:ilvl="8" w:tplc="FC4EBF5C">
      <w:start w:val="1"/>
      <w:numFmt w:val="bullet"/>
      <w:lvlText w:val=""/>
      <w:lvlJc w:val="left"/>
      <w:pPr>
        <w:ind w:left="6480" w:hanging="360"/>
      </w:pPr>
      <w:rPr>
        <w:rFonts w:ascii="Wingdings" w:hAnsi="Wingdings" w:hint="default"/>
      </w:rPr>
    </w:lvl>
  </w:abstractNum>
  <w:abstractNum w:abstractNumId="5" w15:restartNumberingAfterBreak="0">
    <w:nsid w:val="3354D39A"/>
    <w:multiLevelType w:val="hybridMultilevel"/>
    <w:tmpl w:val="573C0272"/>
    <w:lvl w:ilvl="0" w:tplc="1338D2F2">
      <w:start w:val="1"/>
      <w:numFmt w:val="bullet"/>
      <w:lvlText w:val=""/>
      <w:lvlJc w:val="left"/>
      <w:pPr>
        <w:ind w:left="720" w:hanging="360"/>
      </w:pPr>
      <w:rPr>
        <w:rFonts w:ascii="Symbol" w:hAnsi="Symbol" w:hint="default"/>
      </w:rPr>
    </w:lvl>
    <w:lvl w:ilvl="1" w:tplc="2E2A4F46">
      <w:start w:val="1"/>
      <w:numFmt w:val="bullet"/>
      <w:lvlText w:val="o"/>
      <w:lvlJc w:val="left"/>
      <w:pPr>
        <w:ind w:left="1440" w:hanging="360"/>
      </w:pPr>
      <w:rPr>
        <w:rFonts w:ascii="Courier New" w:hAnsi="Courier New" w:hint="default"/>
      </w:rPr>
    </w:lvl>
    <w:lvl w:ilvl="2" w:tplc="B63E0BCA">
      <w:start w:val="1"/>
      <w:numFmt w:val="bullet"/>
      <w:lvlText w:val=""/>
      <w:lvlJc w:val="left"/>
      <w:pPr>
        <w:ind w:left="2160" w:hanging="360"/>
      </w:pPr>
      <w:rPr>
        <w:rFonts w:ascii="Wingdings" w:hAnsi="Wingdings" w:hint="default"/>
      </w:rPr>
    </w:lvl>
    <w:lvl w:ilvl="3" w:tplc="B9EAED84">
      <w:start w:val="1"/>
      <w:numFmt w:val="bullet"/>
      <w:lvlText w:val=""/>
      <w:lvlJc w:val="left"/>
      <w:pPr>
        <w:ind w:left="2880" w:hanging="360"/>
      </w:pPr>
      <w:rPr>
        <w:rFonts w:ascii="Symbol" w:hAnsi="Symbol" w:hint="default"/>
      </w:rPr>
    </w:lvl>
    <w:lvl w:ilvl="4" w:tplc="86BA0AD8">
      <w:start w:val="1"/>
      <w:numFmt w:val="bullet"/>
      <w:lvlText w:val="o"/>
      <w:lvlJc w:val="left"/>
      <w:pPr>
        <w:ind w:left="3600" w:hanging="360"/>
      </w:pPr>
      <w:rPr>
        <w:rFonts w:ascii="Courier New" w:hAnsi="Courier New" w:hint="default"/>
      </w:rPr>
    </w:lvl>
    <w:lvl w:ilvl="5" w:tplc="40EE4BB6">
      <w:start w:val="1"/>
      <w:numFmt w:val="bullet"/>
      <w:lvlText w:val=""/>
      <w:lvlJc w:val="left"/>
      <w:pPr>
        <w:ind w:left="4320" w:hanging="360"/>
      </w:pPr>
      <w:rPr>
        <w:rFonts w:ascii="Wingdings" w:hAnsi="Wingdings" w:hint="default"/>
      </w:rPr>
    </w:lvl>
    <w:lvl w:ilvl="6" w:tplc="E90ADA12">
      <w:start w:val="1"/>
      <w:numFmt w:val="bullet"/>
      <w:lvlText w:val=""/>
      <w:lvlJc w:val="left"/>
      <w:pPr>
        <w:ind w:left="5040" w:hanging="360"/>
      </w:pPr>
      <w:rPr>
        <w:rFonts w:ascii="Symbol" w:hAnsi="Symbol" w:hint="default"/>
      </w:rPr>
    </w:lvl>
    <w:lvl w:ilvl="7" w:tplc="73B0B25E">
      <w:start w:val="1"/>
      <w:numFmt w:val="bullet"/>
      <w:lvlText w:val="o"/>
      <w:lvlJc w:val="left"/>
      <w:pPr>
        <w:ind w:left="5760" w:hanging="360"/>
      </w:pPr>
      <w:rPr>
        <w:rFonts w:ascii="Courier New" w:hAnsi="Courier New" w:hint="default"/>
      </w:rPr>
    </w:lvl>
    <w:lvl w:ilvl="8" w:tplc="338CD7A6">
      <w:start w:val="1"/>
      <w:numFmt w:val="bullet"/>
      <w:lvlText w:val=""/>
      <w:lvlJc w:val="left"/>
      <w:pPr>
        <w:ind w:left="6480" w:hanging="360"/>
      </w:pPr>
      <w:rPr>
        <w:rFonts w:ascii="Wingdings" w:hAnsi="Wingdings" w:hint="default"/>
      </w:rPr>
    </w:lvl>
  </w:abstractNum>
  <w:abstractNum w:abstractNumId="6" w15:restartNumberingAfterBreak="0">
    <w:nsid w:val="34C6455D"/>
    <w:multiLevelType w:val="hybridMultilevel"/>
    <w:tmpl w:val="1856F5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583BD75"/>
    <w:multiLevelType w:val="hybridMultilevel"/>
    <w:tmpl w:val="26F87A42"/>
    <w:lvl w:ilvl="0" w:tplc="A39E932C">
      <w:start w:val="1"/>
      <w:numFmt w:val="bullet"/>
      <w:lvlText w:val=""/>
      <w:lvlJc w:val="left"/>
      <w:pPr>
        <w:ind w:left="720" w:hanging="360"/>
      </w:pPr>
      <w:rPr>
        <w:rFonts w:ascii="Symbol" w:hAnsi="Symbol" w:hint="default"/>
      </w:rPr>
    </w:lvl>
    <w:lvl w:ilvl="1" w:tplc="7BDC06FE">
      <w:start w:val="1"/>
      <w:numFmt w:val="bullet"/>
      <w:lvlText w:val="o"/>
      <w:lvlJc w:val="left"/>
      <w:pPr>
        <w:ind w:left="1440" w:hanging="360"/>
      </w:pPr>
      <w:rPr>
        <w:rFonts w:ascii="Courier New" w:hAnsi="Courier New" w:hint="default"/>
      </w:rPr>
    </w:lvl>
    <w:lvl w:ilvl="2" w:tplc="AE127FEC">
      <w:start w:val="1"/>
      <w:numFmt w:val="bullet"/>
      <w:lvlText w:val=""/>
      <w:lvlJc w:val="left"/>
      <w:pPr>
        <w:ind w:left="2160" w:hanging="360"/>
      </w:pPr>
      <w:rPr>
        <w:rFonts w:ascii="Wingdings" w:hAnsi="Wingdings" w:hint="default"/>
      </w:rPr>
    </w:lvl>
    <w:lvl w:ilvl="3" w:tplc="E2DEF6D6">
      <w:start w:val="1"/>
      <w:numFmt w:val="bullet"/>
      <w:lvlText w:val=""/>
      <w:lvlJc w:val="left"/>
      <w:pPr>
        <w:ind w:left="2880" w:hanging="360"/>
      </w:pPr>
      <w:rPr>
        <w:rFonts w:ascii="Symbol" w:hAnsi="Symbol" w:hint="default"/>
      </w:rPr>
    </w:lvl>
    <w:lvl w:ilvl="4" w:tplc="F80ED202">
      <w:start w:val="1"/>
      <w:numFmt w:val="bullet"/>
      <w:lvlText w:val="o"/>
      <w:lvlJc w:val="left"/>
      <w:pPr>
        <w:ind w:left="3600" w:hanging="360"/>
      </w:pPr>
      <w:rPr>
        <w:rFonts w:ascii="Courier New" w:hAnsi="Courier New" w:hint="default"/>
      </w:rPr>
    </w:lvl>
    <w:lvl w:ilvl="5" w:tplc="449C8EA2">
      <w:start w:val="1"/>
      <w:numFmt w:val="bullet"/>
      <w:lvlText w:val=""/>
      <w:lvlJc w:val="left"/>
      <w:pPr>
        <w:ind w:left="4320" w:hanging="360"/>
      </w:pPr>
      <w:rPr>
        <w:rFonts w:ascii="Wingdings" w:hAnsi="Wingdings" w:hint="default"/>
      </w:rPr>
    </w:lvl>
    <w:lvl w:ilvl="6" w:tplc="6956A204">
      <w:start w:val="1"/>
      <w:numFmt w:val="bullet"/>
      <w:lvlText w:val=""/>
      <w:lvlJc w:val="left"/>
      <w:pPr>
        <w:ind w:left="5040" w:hanging="360"/>
      </w:pPr>
      <w:rPr>
        <w:rFonts w:ascii="Symbol" w:hAnsi="Symbol" w:hint="default"/>
      </w:rPr>
    </w:lvl>
    <w:lvl w:ilvl="7" w:tplc="E6305F10">
      <w:start w:val="1"/>
      <w:numFmt w:val="bullet"/>
      <w:lvlText w:val="o"/>
      <w:lvlJc w:val="left"/>
      <w:pPr>
        <w:ind w:left="5760" w:hanging="360"/>
      </w:pPr>
      <w:rPr>
        <w:rFonts w:ascii="Courier New" w:hAnsi="Courier New" w:hint="default"/>
      </w:rPr>
    </w:lvl>
    <w:lvl w:ilvl="8" w:tplc="81D2FE0C">
      <w:start w:val="1"/>
      <w:numFmt w:val="bullet"/>
      <w:lvlText w:val=""/>
      <w:lvlJc w:val="left"/>
      <w:pPr>
        <w:ind w:left="6480" w:hanging="360"/>
      </w:pPr>
      <w:rPr>
        <w:rFonts w:ascii="Wingdings" w:hAnsi="Wingdings" w:hint="default"/>
      </w:rPr>
    </w:lvl>
  </w:abstractNum>
  <w:abstractNum w:abstractNumId="8" w15:restartNumberingAfterBreak="0">
    <w:nsid w:val="36A7A561"/>
    <w:multiLevelType w:val="hybridMultilevel"/>
    <w:tmpl w:val="2822E6A4"/>
    <w:lvl w:ilvl="0" w:tplc="BE28A796">
      <w:start w:val="1"/>
      <w:numFmt w:val="bullet"/>
      <w:lvlText w:val=""/>
      <w:lvlJc w:val="left"/>
      <w:pPr>
        <w:ind w:left="720" w:hanging="360"/>
      </w:pPr>
      <w:rPr>
        <w:rFonts w:ascii="Symbol" w:hAnsi="Symbol" w:hint="default"/>
      </w:rPr>
    </w:lvl>
    <w:lvl w:ilvl="1" w:tplc="978C8198">
      <w:start w:val="1"/>
      <w:numFmt w:val="bullet"/>
      <w:lvlText w:val="o"/>
      <w:lvlJc w:val="left"/>
      <w:pPr>
        <w:ind w:left="1440" w:hanging="360"/>
      </w:pPr>
      <w:rPr>
        <w:rFonts w:ascii="Courier New" w:hAnsi="Courier New" w:hint="default"/>
      </w:rPr>
    </w:lvl>
    <w:lvl w:ilvl="2" w:tplc="3E524366">
      <w:start w:val="1"/>
      <w:numFmt w:val="bullet"/>
      <w:lvlText w:val=""/>
      <w:lvlJc w:val="left"/>
      <w:pPr>
        <w:ind w:left="2160" w:hanging="360"/>
      </w:pPr>
      <w:rPr>
        <w:rFonts w:ascii="Wingdings" w:hAnsi="Wingdings" w:hint="default"/>
      </w:rPr>
    </w:lvl>
    <w:lvl w:ilvl="3" w:tplc="18724586">
      <w:start w:val="1"/>
      <w:numFmt w:val="bullet"/>
      <w:lvlText w:val=""/>
      <w:lvlJc w:val="left"/>
      <w:pPr>
        <w:ind w:left="2880" w:hanging="360"/>
      </w:pPr>
      <w:rPr>
        <w:rFonts w:ascii="Symbol" w:hAnsi="Symbol" w:hint="default"/>
      </w:rPr>
    </w:lvl>
    <w:lvl w:ilvl="4" w:tplc="B6821368">
      <w:start w:val="1"/>
      <w:numFmt w:val="bullet"/>
      <w:lvlText w:val="o"/>
      <w:lvlJc w:val="left"/>
      <w:pPr>
        <w:ind w:left="3600" w:hanging="360"/>
      </w:pPr>
      <w:rPr>
        <w:rFonts w:ascii="Courier New" w:hAnsi="Courier New" w:hint="default"/>
      </w:rPr>
    </w:lvl>
    <w:lvl w:ilvl="5" w:tplc="FD80C930">
      <w:start w:val="1"/>
      <w:numFmt w:val="bullet"/>
      <w:lvlText w:val=""/>
      <w:lvlJc w:val="left"/>
      <w:pPr>
        <w:ind w:left="4320" w:hanging="360"/>
      </w:pPr>
      <w:rPr>
        <w:rFonts w:ascii="Wingdings" w:hAnsi="Wingdings" w:hint="default"/>
      </w:rPr>
    </w:lvl>
    <w:lvl w:ilvl="6" w:tplc="DDCC7496">
      <w:start w:val="1"/>
      <w:numFmt w:val="bullet"/>
      <w:lvlText w:val=""/>
      <w:lvlJc w:val="left"/>
      <w:pPr>
        <w:ind w:left="5040" w:hanging="360"/>
      </w:pPr>
      <w:rPr>
        <w:rFonts w:ascii="Symbol" w:hAnsi="Symbol" w:hint="default"/>
      </w:rPr>
    </w:lvl>
    <w:lvl w:ilvl="7" w:tplc="1796242C">
      <w:start w:val="1"/>
      <w:numFmt w:val="bullet"/>
      <w:lvlText w:val="o"/>
      <w:lvlJc w:val="left"/>
      <w:pPr>
        <w:ind w:left="5760" w:hanging="360"/>
      </w:pPr>
      <w:rPr>
        <w:rFonts w:ascii="Courier New" w:hAnsi="Courier New" w:hint="default"/>
      </w:rPr>
    </w:lvl>
    <w:lvl w:ilvl="8" w:tplc="13F604CC">
      <w:start w:val="1"/>
      <w:numFmt w:val="bullet"/>
      <w:lvlText w:val=""/>
      <w:lvlJc w:val="left"/>
      <w:pPr>
        <w:ind w:left="6480" w:hanging="360"/>
      </w:pPr>
      <w:rPr>
        <w:rFonts w:ascii="Wingdings" w:hAnsi="Wingdings" w:hint="default"/>
      </w:rPr>
    </w:lvl>
  </w:abstractNum>
  <w:abstractNum w:abstractNumId="9" w15:restartNumberingAfterBreak="0">
    <w:nsid w:val="40FD5DB0"/>
    <w:multiLevelType w:val="hybridMultilevel"/>
    <w:tmpl w:val="2FD084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F3EB878"/>
    <w:multiLevelType w:val="hybridMultilevel"/>
    <w:tmpl w:val="6D12C734"/>
    <w:lvl w:ilvl="0" w:tplc="982AF3D0">
      <w:start w:val="1"/>
      <w:numFmt w:val="bullet"/>
      <w:lvlText w:val=""/>
      <w:lvlJc w:val="left"/>
      <w:pPr>
        <w:ind w:left="720" w:hanging="360"/>
      </w:pPr>
      <w:rPr>
        <w:rFonts w:ascii="Symbol" w:hAnsi="Symbol" w:hint="default"/>
      </w:rPr>
    </w:lvl>
    <w:lvl w:ilvl="1" w:tplc="FC8C3FAC">
      <w:start w:val="1"/>
      <w:numFmt w:val="bullet"/>
      <w:lvlText w:val="o"/>
      <w:lvlJc w:val="left"/>
      <w:pPr>
        <w:ind w:left="1440" w:hanging="360"/>
      </w:pPr>
      <w:rPr>
        <w:rFonts w:ascii="Courier New" w:hAnsi="Courier New" w:hint="default"/>
      </w:rPr>
    </w:lvl>
    <w:lvl w:ilvl="2" w:tplc="124C3E28">
      <w:start w:val="1"/>
      <w:numFmt w:val="bullet"/>
      <w:lvlText w:val=""/>
      <w:lvlJc w:val="left"/>
      <w:pPr>
        <w:ind w:left="2160" w:hanging="360"/>
      </w:pPr>
      <w:rPr>
        <w:rFonts w:ascii="Wingdings" w:hAnsi="Wingdings" w:hint="default"/>
      </w:rPr>
    </w:lvl>
    <w:lvl w:ilvl="3" w:tplc="E74C0A1C">
      <w:start w:val="1"/>
      <w:numFmt w:val="bullet"/>
      <w:lvlText w:val=""/>
      <w:lvlJc w:val="left"/>
      <w:pPr>
        <w:ind w:left="2880" w:hanging="360"/>
      </w:pPr>
      <w:rPr>
        <w:rFonts w:ascii="Symbol" w:hAnsi="Symbol" w:hint="default"/>
      </w:rPr>
    </w:lvl>
    <w:lvl w:ilvl="4" w:tplc="4B3A7EE6">
      <w:start w:val="1"/>
      <w:numFmt w:val="bullet"/>
      <w:lvlText w:val="o"/>
      <w:lvlJc w:val="left"/>
      <w:pPr>
        <w:ind w:left="3600" w:hanging="360"/>
      </w:pPr>
      <w:rPr>
        <w:rFonts w:ascii="Courier New" w:hAnsi="Courier New" w:hint="default"/>
      </w:rPr>
    </w:lvl>
    <w:lvl w:ilvl="5" w:tplc="CF14DF74">
      <w:start w:val="1"/>
      <w:numFmt w:val="bullet"/>
      <w:lvlText w:val=""/>
      <w:lvlJc w:val="left"/>
      <w:pPr>
        <w:ind w:left="4320" w:hanging="360"/>
      </w:pPr>
      <w:rPr>
        <w:rFonts w:ascii="Wingdings" w:hAnsi="Wingdings" w:hint="default"/>
      </w:rPr>
    </w:lvl>
    <w:lvl w:ilvl="6" w:tplc="14F8C31A">
      <w:start w:val="1"/>
      <w:numFmt w:val="bullet"/>
      <w:lvlText w:val=""/>
      <w:lvlJc w:val="left"/>
      <w:pPr>
        <w:ind w:left="5040" w:hanging="360"/>
      </w:pPr>
      <w:rPr>
        <w:rFonts w:ascii="Symbol" w:hAnsi="Symbol" w:hint="default"/>
      </w:rPr>
    </w:lvl>
    <w:lvl w:ilvl="7" w:tplc="4D7046DC">
      <w:start w:val="1"/>
      <w:numFmt w:val="bullet"/>
      <w:lvlText w:val="o"/>
      <w:lvlJc w:val="left"/>
      <w:pPr>
        <w:ind w:left="5760" w:hanging="360"/>
      </w:pPr>
      <w:rPr>
        <w:rFonts w:ascii="Courier New" w:hAnsi="Courier New" w:hint="default"/>
      </w:rPr>
    </w:lvl>
    <w:lvl w:ilvl="8" w:tplc="D3FC2B24">
      <w:start w:val="1"/>
      <w:numFmt w:val="bullet"/>
      <w:lvlText w:val=""/>
      <w:lvlJc w:val="left"/>
      <w:pPr>
        <w:ind w:left="6480" w:hanging="360"/>
      </w:pPr>
      <w:rPr>
        <w:rFonts w:ascii="Wingdings" w:hAnsi="Wingdings" w:hint="default"/>
      </w:rPr>
    </w:lvl>
  </w:abstractNum>
  <w:abstractNum w:abstractNumId="11" w15:restartNumberingAfterBreak="0">
    <w:nsid w:val="55E4E25B"/>
    <w:multiLevelType w:val="hybridMultilevel"/>
    <w:tmpl w:val="FFFFFFFF"/>
    <w:lvl w:ilvl="0" w:tplc="91E0D20E">
      <w:start w:val="1"/>
      <w:numFmt w:val="bullet"/>
      <w:lvlText w:val=""/>
      <w:lvlJc w:val="left"/>
      <w:pPr>
        <w:ind w:left="720" w:hanging="360"/>
      </w:pPr>
      <w:rPr>
        <w:rFonts w:ascii="Symbol" w:hAnsi="Symbol" w:hint="default"/>
      </w:rPr>
    </w:lvl>
    <w:lvl w:ilvl="1" w:tplc="0E228B96">
      <w:start w:val="1"/>
      <w:numFmt w:val="bullet"/>
      <w:lvlText w:val="o"/>
      <w:lvlJc w:val="left"/>
      <w:pPr>
        <w:ind w:left="1440" w:hanging="360"/>
      </w:pPr>
      <w:rPr>
        <w:rFonts w:ascii="Courier New" w:hAnsi="Courier New" w:hint="default"/>
      </w:rPr>
    </w:lvl>
    <w:lvl w:ilvl="2" w:tplc="9D926384">
      <w:start w:val="1"/>
      <w:numFmt w:val="bullet"/>
      <w:lvlText w:val=""/>
      <w:lvlJc w:val="left"/>
      <w:pPr>
        <w:ind w:left="2160" w:hanging="360"/>
      </w:pPr>
      <w:rPr>
        <w:rFonts w:ascii="Wingdings" w:hAnsi="Wingdings" w:hint="default"/>
      </w:rPr>
    </w:lvl>
    <w:lvl w:ilvl="3" w:tplc="4C361D02">
      <w:start w:val="1"/>
      <w:numFmt w:val="bullet"/>
      <w:lvlText w:val=""/>
      <w:lvlJc w:val="left"/>
      <w:pPr>
        <w:ind w:left="2880" w:hanging="360"/>
      </w:pPr>
      <w:rPr>
        <w:rFonts w:ascii="Symbol" w:hAnsi="Symbol" w:hint="default"/>
      </w:rPr>
    </w:lvl>
    <w:lvl w:ilvl="4" w:tplc="4F5CE706">
      <w:start w:val="1"/>
      <w:numFmt w:val="bullet"/>
      <w:lvlText w:val="o"/>
      <w:lvlJc w:val="left"/>
      <w:pPr>
        <w:ind w:left="3600" w:hanging="360"/>
      </w:pPr>
      <w:rPr>
        <w:rFonts w:ascii="Courier New" w:hAnsi="Courier New" w:hint="default"/>
      </w:rPr>
    </w:lvl>
    <w:lvl w:ilvl="5" w:tplc="6B42533C">
      <w:start w:val="1"/>
      <w:numFmt w:val="bullet"/>
      <w:lvlText w:val=""/>
      <w:lvlJc w:val="left"/>
      <w:pPr>
        <w:ind w:left="4320" w:hanging="360"/>
      </w:pPr>
      <w:rPr>
        <w:rFonts w:ascii="Wingdings" w:hAnsi="Wingdings" w:hint="default"/>
      </w:rPr>
    </w:lvl>
    <w:lvl w:ilvl="6" w:tplc="B2FAD526">
      <w:start w:val="1"/>
      <w:numFmt w:val="bullet"/>
      <w:lvlText w:val=""/>
      <w:lvlJc w:val="left"/>
      <w:pPr>
        <w:ind w:left="5040" w:hanging="360"/>
      </w:pPr>
      <w:rPr>
        <w:rFonts w:ascii="Symbol" w:hAnsi="Symbol" w:hint="default"/>
      </w:rPr>
    </w:lvl>
    <w:lvl w:ilvl="7" w:tplc="BE0E942E">
      <w:start w:val="1"/>
      <w:numFmt w:val="bullet"/>
      <w:lvlText w:val="o"/>
      <w:lvlJc w:val="left"/>
      <w:pPr>
        <w:ind w:left="5760" w:hanging="360"/>
      </w:pPr>
      <w:rPr>
        <w:rFonts w:ascii="Courier New" w:hAnsi="Courier New" w:hint="default"/>
      </w:rPr>
    </w:lvl>
    <w:lvl w:ilvl="8" w:tplc="4050D0B2">
      <w:start w:val="1"/>
      <w:numFmt w:val="bullet"/>
      <w:lvlText w:val=""/>
      <w:lvlJc w:val="left"/>
      <w:pPr>
        <w:ind w:left="6480" w:hanging="360"/>
      </w:pPr>
      <w:rPr>
        <w:rFonts w:ascii="Wingdings" w:hAnsi="Wingdings" w:hint="default"/>
      </w:rPr>
    </w:lvl>
  </w:abstractNum>
  <w:abstractNum w:abstractNumId="12" w15:restartNumberingAfterBreak="0">
    <w:nsid w:val="56EE418F"/>
    <w:multiLevelType w:val="hybridMultilevel"/>
    <w:tmpl w:val="9F7034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A4BA151"/>
    <w:multiLevelType w:val="hybridMultilevel"/>
    <w:tmpl w:val="7C28ABF6"/>
    <w:lvl w:ilvl="0" w:tplc="8E9A450C">
      <w:start w:val="1"/>
      <w:numFmt w:val="bullet"/>
      <w:lvlText w:val=""/>
      <w:lvlJc w:val="left"/>
      <w:pPr>
        <w:ind w:left="720" w:hanging="360"/>
      </w:pPr>
      <w:rPr>
        <w:rFonts w:ascii="Symbol" w:hAnsi="Symbol" w:hint="default"/>
      </w:rPr>
    </w:lvl>
    <w:lvl w:ilvl="1" w:tplc="51104706">
      <w:start w:val="1"/>
      <w:numFmt w:val="bullet"/>
      <w:lvlText w:val="o"/>
      <w:lvlJc w:val="left"/>
      <w:pPr>
        <w:ind w:left="1440" w:hanging="360"/>
      </w:pPr>
      <w:rPr>
        <w:rFonts w:ascii="Courier New" w:hAnsi="Courier New" w:hint="default"/>
      </w:rPr>
    </w:lvl>
    <w:lvl w:ilvl="2" w:tplc="16A8A4F8">
      <w:start w:val="1"/>
      <w:numFmt w:val="bullet"/>
      <w:lvlText w:val=""/>
      <w:lvlJc w:val="left"/>
      <w:pPr>
        <w:ind w:left="2160" w:hanging="360"/>
      </w:pPr>
      <w:rPr>
        <w:rFonts w:ascii="Wingdings" w:hAnsi="Wingdings" w:hint="default"/>
      </w:rPr>
    </w:lvl>
    <w:lvl w:ilvl="3" w:tplc="561A73DC">
      <w:start w:val="1"/>
      <w:numFmt w:val="bullet"/>
      <w:lvlText w:val=""/>
      <w:lvlJc w:val="left"/>
      <w:pPr>
        <w:ind w:left="2880" w:hanging="360"/>
      </w:pPr>
      <w:rPr>
        <w:rFonts w:ascii="Symbol" w:hAnsi="Symbol" w:hint="default"/>
      </w:rPr>
    </w:lvl>
    <w:lvl w:ilvl="4" w:tplc="52D06CEE">
      <w:start w:val="1"/>
      <w:numFmt w:val="bullet"/>
      <w:lvlText w:val="o"/>
      <w:lvlJc w:val="left"/>
      <w:pPr>
        <w:ind w:left="3600" w:hanging="360"/>
      </w:pPr>
      <w:rPr>
        <w:rFonts w:ascii="Courier New" w:hAnsi="Courier New" w:hint="default"/>
      </w:rPr>
    </w:lvl>
    <w:lvl w:ilvl="5" w:tplc="51F21C7E">
      <w:start w:val="1"/>
      <w:numFmt w:val="bullet"/>
      <w:lvlText w:val=""/>
      <w:lvlJc w:val="left"/>
      <w:pPr>
        <w:ind w:left="4320" w:hanging="360"/>
      </w:pPr>
      <w:rPr>
        <w:rFonts w:ascii="Wingdings" w:hAnsi="Wingdings" w:hint="default"/>
      </w:rPr>
    </w:lvl>
    <w:lvl w:ilvl="6" w:tplc="6EBE01FE">
      <w:start w:val="1"/>
      <w:numFmt w:val="bullet"/>
      <w:lvlText w:val=""/>
      <w:lvlJc w:val="left"/>
      <w:pPr>
        <w:ind w:left="5040" w:hanging="360"/>
      </w:pPr>
      <w:rPr>
        <w:rFonts w:ascii="Symbol" w:hAnsi="Symbol" w:hint="default"/>
      </w:rPr>
    </w:lvl>
    <w:lvl w:ilvl="7" w:tplc="D25A682C">
      <w:start w:val="1"/>
      <w:numFmt w:val="bullet"/>
      <w:lvlText w:val="o"/>
      <w:lvlJc w:val="left"/>
      <w:pPr>
        <w:ind w:left="5760" w:hanging="360"/>
      </w:pPr>
      <w:rPr>
        <w:rFonts w:ascii="Courier New" w:hAnsi="Courier New" w:hint="default"/>
      </w:rPr>
    </w:lvl>
    <w:lvl w:ilvl="8" w:tplc="EF448C06">
      <w:start w:val="1"/>
      <w:numFmt w:val="bullet"/>
      <w:lvlText w:val=""/>
      <w:lvlJc w:val="left"/>
      <w:pPr>
        <w:ind w:left="6480" w:hanging="360"/>
      </w:pPr>
      <w:rPr>
        <w:rFonts w:ascii="Wingdings" w:hAnsi="Wingdings" w:hint="default"/>
      </w:rPr>
    </w:lvl>
  </w:abstractNum>
  <w:abstractNum w:abstractNumId="14" w15:restartNumberingAfterBreak="0">
    <w:nsid w:val="5DDE5C2A"/>
    <w:multiLevelType w:val="hybridMultilevel"/>
    <w:tmpl w:val="E116A0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22D123C"/>
    <w:multiLevelType w:val="hybridMultilevel"/>
    <w:tmpl w:val="FFFFFFFF"/>
    <w:lvl w:ilvl="0" w:tplc="C3C276B0">
      <w:start w:val="1"/>
      <w:numFmt w:val="bullet"/>
      <w:lvlText w:val="-"/>
      <w:lvlJc w:val="left"/>
      <w:pPr>
        <w:ind w:left="720" w:hanging="360"/>
      </w:pPr>
      <w:rPr>
        <w:rFonts w:ascii="Calibri" w:hAnsi="Calibri" w:hint="default"/>
      </w:rPr>
    </w:lvl>
    <w:lvl w:ilvl="1" w:tplc="B9EE976C">
      <w:start w:val="1"/>
      <w:numFmt w:val="bullet"/>
      <w:lvlText w:val="o"/>
      <w:lvlJc w:val="left"/>
      <w:pPr>
        <w:ind w:left="1440" w:hanging="360"/>
      </w:pPr>
      <w:rPr>
        <w:rFonts w:ascii="Courier New" w:hAnsi="Courier New" w:hint="default"/>
      </w:rPr>
    </w:lvl>
    <w:lvl w:ilvl="2" w:tplc="91D66A9E">
      <w:start w:val="1"/>
      <w:numFmt w:val="bullet"/>
      <w:lvlText w:val=""/>
      <w:lvlJc w:val="left"/>
      <w:pPr>
        <w:ind w:left="2160" w:hanging="360"/>
      </w:pPr>
      <w:rPr>
        <w:rFonts w:ascii="Wingdings" w:hAnsi="Wingdings" w:hint="default"/>
      </w:rPr>
    </w:lvl>
    <w:lvl w:ilvl="3" w:tplc="C5CCAB14">
      <w:start w:val="1"/>
      <w:numFmt w:val="bullet"/>
      <w:lvlText w:val=""/>
      <w:lvlJc w:val="left"/>
      <w:pPr>
        <w:ind w:left="2880" w:hanging="360"/>
      </w:pPr>
      <w:rPr>
        <w:rFonts w:ascii="Symbol" w:hAnsi="Symbol" w:hint="default"/>
      </w:rPr>
    </w:lvl>
    <w:lvl w:ilvl="4" w:tplc="900A6AA8">
      <w:start w:val="1"/>
      <w:numFmt w:val="bullet"/>
      <w:lvlText w:val="o"/>
      <w:lvlJc w:val="left"/>
      <w:pPr>
        <w:ind w:left="3600" w:hanging="360"/>
      </w:pPr>
      <w:rPr>
        <w:rFonts w:ascii="Courier New" w:hAnsi="Courier New" w:hint="default"/>
      </w:rPr>
    </w:lvl>
    <w:lvl w:ilvl="5" w:tplc="10806C96">
      <w:start w:val="1"/>
      <w:numFmt w:val="bullet"/>
      <w:lvlText w:val=""/>
      <w:lvlJc w:val="left"/>
      <w:pPr>
        <w:ind w:left="4320" w:hanging="360"/>
      </w:pPr>
      <w:rPr>
        <w:rFonts w:ascii="Wingdings" w:hAnsi="Wingdings" w:hint="default"/>
      </w:rPr>
    </w:lvl>
    <w:lvl w:ilvl="6" w:tplc="114CF142">
      <w:start w:val="1"/>
      <w:numFmt w:val="bullet"/>
      <w:lvlText w:val=""/>
      <w:lvlJc w:val="left"/>
      <w:pPr>
        <w:ind w:left="5040" w:hanging="360"/>
      </w:pPr>
      <w:rPr>
        <w:rFonts w:ascii="Symbol" w:hAnsi="Symbol" w:hint="default"/>
      </w:rPr>
    </w:lvl>
    <w:lvl w:ilvl="7" w:tplc="31864FA0">
      <w:start w:val="1"/>
      <w:numFmt w:val="bullet"/>
      <w:lvlText w:val="o"/>
      <w:lvlJc w:val="left"/>
      <w:pPr>
        <w:ind w:left="5760" w:hanging="360"/>
      </w:pPr>
      <w:rPr>
        <w:rFonts w:ascii="Courier New" w:hAnsi="Courier New" w:hint="default"/>
      </w:rPr>
    </w:lvl>
    <w:lvl w:ilvl="8" w:tplc="12BACFFA">
      <w:start w:val="1"/>
      <w:numFmt w:val="bullet"/>
      <w:lvlText w:val=""/>
      <w:lvlJc w:val="left"/>
      <w:pPr>
        <w:ind w:left="6480" w:hanging="360"/>
      </w:pPr>
      <w:rPr>
        <w:rFonts w:ascii="Wingdings" w:hAnsi="Wingdings" w:hint="default"/>
      </w:rPr>
    </w:lvl>
  </w:abstractNum>
  <w:abstractNum w:abstractNumId="16" w15:restartNumberingAfterBreak="0">
    <w:nsid w:val="66255EC3"/>
    <w:multiLevelType w:val="hybridMultilevel"/>
    <w:tmpl w:val="99D61112"/>
    <w:lvl w:ilvl="0" w:tplc="3FA89D82">
      <w:start w:val="1"/>
      <w:numFmt w:val="bullet"/>
      <w:lvlText w:val=""/>
      <w:lvlJc w:val="left"/>
      <w:pPr>
        <w:ind w:left="720" w:hanging="360"/>
      </w:pPr>
      <w:rPr>
        <w:rFonts w:ascii="Symbol" w:hAnsi="Symbol" w:hint="default"/>
      </w:rPr>
    </w:lvl>
    <w:lvl w:ilvl="1" w:tplc="E9D8AD94">
      <w:start w:val="1"/>
      <w:numFmt w:val="bullet"/>
      <w:lvlText w:val="o"/>
      <w:lvlJc w:val="left"/>
      <w:pPr>
        <w:ind w:left="1440" w:hanging="360"/>
      </w:pPr>
      <w:rPr>
        <w:rFonts w:ascii="Courier New" w:hAnsi="Courier New" w:hint="default"/>
      </w:rPr>
    </w:lvl>
    <w:lvl w:ilvl="2" w:tplc="B980D384">
      <w:start w:val="1"/>
      <w:numFmt w:val="bullet"/>
      <w:lvlText w:val=""/>
      <w:lvlJc w:val="left"/>
      <w:pPr>
        <w:ind w:left="2160" w:hanging="360"/>
      </w:pPr>
      <w:rPr>
        <w:rFonts w:ascii="Wingdings" w:hAnsi="Wingdings" w:hint="default"/>
      </w:rPr>
    </w:lvl>
    <w:lvl w:ilvl="3" w:tplc="057603E6">
      <w:start w:val="1"/>
      <w:numFmt w:val="bullet"/>
      <w:lvlText w:val=""/>
      <w:lvlJc w:val="left"/>
      <w:pPr>
        <w:ind w:left="2880" w:hanging="360"/>
      </w:pPr>
      <w:rPr>
        <w:rFonts w:ascii="Symbol" w:hAnsi="Symbol" w:hint="default"/>
      </w:rPr>
    </w:lvl>
    <w:lvl w:ilvl="4" w:tplc="F0F48B6A">
      <w:start w:val="1"/>
      <w:numFmt w:val="bullet"/>
      <w:lvlText w:val="o"/>
      <w:lvlJc w:val="left"/>
      <w:pPr>
        <w:ind w:left="3600" w:hanging="360"/>
      </w:pPr>
      <w:rPr>
        <w:rFonts w:ascii="Courier New" w:hAnsi="Courier New" w:hint="default"/>
      </w:rPr>
    </w:lvl>
    <w:lvl w:ilvl="5" w:tplc="F4CCC422">
      <w:start w:val="1"/>
      <w:numFmt w:val="bullet"/>
      <w:lvlText w:val=""/>
      <w:lvlJc w:val="left"/>
      <w:pPr>
        <w:ind w:left="4320" w:hanging="360"/>
      </w:pPr>
      <w:rPr>
        <w:rFonts w:ascii="Wingdings" w:hAnsi="Wingdings" w:hint="default"/>
      </w:rPr>
    </w:lvl>
    <w:lvl w:ilvl="6" w:tplc="05DAE682">
      <w:start w:val="1"/>
      <w:numFmt w:val="bullet"/>
      <w:lvlText w:val=""/>
      <w:lvlJc w:val="left"/>
      <w:pPr>
        <w:ind w:left="5040" w:hanging="360"/>
      </w:pPr>
      <w:rPr>
        <w:rFonts w:ascii="Symbol" w:hAnsi="Symbol" w:hint="default"/>
      </w:rPr>
    </w:lvl>
    <w:lvl w:ilvl="7" w:tplc="AC7E0388">
      <w:start w:val="1"/>
      <w:numFmt w:val="bullet"/>
      <w:lvlText w:val="o"/>
      <w:lvlJc w:val="left"/>
      <w:pPr>
        <w:ind w:left="5760" w:hanging="360"/>
      </w:pPr>
      <w:rPr>
        <w:rFonts w:ascii="Courier New" w:hAnsi="Courier New" w:hint="default"/>
      </w:rPr>
    </w:lvl>
    <w:lvl w:ilvl="8" w:tplc="B6D2192A">
      <w:start w:val="1"/>
      <w:numFmt w:val="bullet"/>
      <w:lvlText w:val=""/>
      <w:lvlJc w:val="left"/>
      <w:pPr>
        <w:ind w:left="6480" w:hanging="360"/>
      </w:pPr>
      <w:rPr>
        <w:rFonts w:ascii="Wingdings" w:hAnsi="Wingdings" w:hint="default"/>
      </w:rPr>
    </w:lvl>
  </w:abstractNum>
  <w:abstractNum w:abstractNumId="17" w15:restartNumberingAfterBreak="0">
    <w:nsid w:val="6978651C"/>
    <w:multiLevelType w:val="hybridMultilevel"/>
    <w:tmpl w:val="95160A10"/>
    <w:lvl w:ilvl="0" w:tplc="8158AAD6">
      <w:start w:val="1"/>
      <w:numFmt w:val="bullet"/>
      <w:lvlText w:val=""/>
      <w:lvlJc w:val="left"/>
      <w:pPr>
        <w:ind w:left="720" w:hanging="360"/>
      </w:pPr>
      <w:rPr>
        <w:rFonts w:ascii="Symbol" w:hAnsi="Symbol" w:hint="default"/>
      </w:rPr>
    </w:lvl>
    <w:lvl w:ilvl="1" w:tplc="66E6E012">
      <w:start w:val="1"/>
      <w:numFmt w:val="bullet"/>
      <w:lvlText w:val="o"/>
      <w:lvlJc w:val="left"/>
      <w:pPr>
        <w:ind w:left="1440" w:hanging="360"/>
      </w:pPr>
      <w:rPr>
        <w:rFonts w:ascii="Courier New" w:hAnsi="Courier New" w:hint="default"/>
      </w:rPr>
    </w:lvl>
    <w:lvl w:ilvl="2" w:tplc="A5BA55A8">
      <w:start w:val="1"/>
      <w:numFmt w:val="bullet"/>
      <w:lvlText w:val=""/>
      <w:lvlJc w:val="left"/>
      <w:pPr>
        <w:ind w:left="2160" w:hanging="360"/>
      </w:pPr>
      <w:rPr>
        <w:rFonts w:ascii="Wingdings" w:hAnsi="Wingdings" w:hint="default"/>
      </w:rPr>
    </w:lvl>
    <w:lvl w:ilvl="3" w:tplc="98AEC638">
      <w:start w:val="1"/>
      <w:numFmt w:val="bullet"/>
      <w:lvlText w:val=""/>
      <w:lvlJc w:val="left"/>
      <w:pPr>
        <w:ind w:left="2880" w:hanging="360"/>
      </w:pPr>
      <w:rPr>
        <w:rFonts w:ascii="Symbol" w:hAnsi="Symbol" w:hint="default"/>
      </w:rPr>
    </w:lvl>
    <w:lvl w:ilvl="4" w:tplc="D2941A88">
      <w:start w:val="1"/>
      <w:numFmt w:val="bullet"/>
      <w:lvlText w:val="o"/>
      <w:lvlJc w:val="left"/>
      <w:pPr>
        <w:ind w:left="3600" w:hanging="360"/>
      </w:pPr>
      <w:rPr>
        <w:rFonts w:ascii="Courier New" w:hAnsi="Courier New" w:hint="default"/>
      </w:rPr>
    </w:lvl>
    <w:lvl w:ilvl="5" w:tplc="3588EBF6">
      <w:start w:val="1"/>
      <w:numFmt w:val="bullet"/>
      <w:lvlText w:val=""/>
      <w:lvlJc w:val="left"/>
      <w:pPr>
        <w:ind w:left="4320" w:hanging="360"/>
      </w:pPr>
      <w:rPr>
        <w:rFonts w:ascii="Wingdings" w:hAnsi="Wingdings" w:hint="default"/>
      </w:rPr>
    </w:lvl>
    <w:lvl w:ilvl="6" w:tplc="D7788EDA">
      <w:start w:val="1"/>
      <w:numFmt w:val="bullet"/>
      <w:lvlText w:val=""/>
      <w:lvlJc w:val="left"/>
      <w:pPr>
        <w:ind w:left="5040" w:hanging="360"/>
      </w:pPr>
      <w:rPr>
        <w:rFonts w:ascii="Symbol" w:hAnsi="Symbol" w:hint="default"/>
      </w:rPr>
    </w:lvl>
    <w:lvl w:ilvl="7" w:tplc="DD7C8DD0">
      <w:start w:val="1"/>
      <w:numFmt w:val="bullet"/>
      <w:lvlText w:val="o"/>
      <w:lvlJc w:val="left"/>
      <w:pPr>
        <w:ind w:left="5760" w:hanging="360"/>
      </w:pPr>
      <w:rPr>
        <w:rFonts w:ascii="Courier New" w:hAnsi="Courier New" w:hint="default"/>
      </w:rPr>
    </w:lvl>
    <w:lvl w:ilvl="8" w:tplc="02C80CE8">
      <w:start w:val="1"/>
      <w:numFmt w:val="bullet"/>
      <w:lvlText w:val=""/>
      <w:lvlJc w:val="left"/>
      <w:pPr>
        <w:ind w:left="6480" w:hanging="360"/>
      </w:pPr>
      <w:rPr>
        <w:rFonts w:ascii="Wingdings" w:hAnsi="Wingdings" w:hint="default"/>
      </w:rPr>
    </w:lvl>
  </w:abstractNum>
  <w:abstractNum w:abstractNumId="18" w15:restartNumberingAfterBreak="0">
    <w:nsid w:val="77A83DD7"/>
    <w:multiLevelType w:val="hybridMultilevel"/>
    <w:tmpl w:val="472273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E88EA30"/>
    <w:multiLevelType w:val="hybridMultilevel"/>
    <w:tmpl w:val="FFFFFFFF"/>
    <w:lvl w:ilvl="0" w:tplc="03BA42DC">
      <w:start w:val="1"/>
      <w:numFmt w:val="bullet"/>
      <w:lvlText w:val=""/>
      <w:lvlJc w:val="left"/>
      <w:pPr>
        <w:ind w:left="720" w:hanging="360"/>
      </w:pPr>
      <w:rPr>
        <w:rFonts w:ascii="Symbol" w:hAnsi="Symbol" w:hint="default"/>
      </w:rPr>
    </w:lvl>
    <w:lvl w:ilvl="1" w:tplc="4EA80914">
      <w:start w:val="1"/>
      <w:numFmt w:val="bullet"/>
      <w:lvlText w:val="o"/>
      <w:lvlJc w:val="left"/>
      <w:pPr>
        <w:ind w:left="1440" w:hanging="360"/>
      </w:pPr>
      <w:rPr>
        <w:rFonts w:ascii="Courier New" w:hAnsi="Courier New" w:hint="default"/>
      </w:rPr>
    </w:lvl>
    <w:lvl w:ilvl="2" w:tplc="829C0F7A">
      <w:start w:val="1"/>
      <w:numFmt w:val="bullet"/>
      <w:lvlText w:val=""/>
      <w:lvlJc w:val="left"/>
      <w:pPr>
        <w:ind w:left="2160" w:hanging="360"/>
      </w:pPr>
      <w:rPr>
        <w:rFonts w:ascii="Wingdings" w:hAnsi="Wingdings" w:hint="default"/>
      </w:rPr>
    </w:lvl>
    <w:lvl w:ilvl="3" w:tplc="1048E996">
      <w:start w:val="1"/>
      <w:numFmt w:val="bullet"/>
      <w:lvlText w:val=""/>
      <w:lvlJc w:val="left"/>
      <w:pPr>
        <w:ind w:left="2880" w:hanging="360"/>
      </w:pPr>
      <w:rPr>
        <w:rFonts w:ascii="Symbol" w:hAnsi="Symbol" w:hint="default"/>
      </w:rPr>
    </w:lvl>
    <w:lvl w:ilvl="4" w:tplc="B47439C6">
      <w:start w:val="1"/>
      <w:numFmt w:val="bullet"/>
      <w:lvlText w:val="o"/>
      <w:lvlJc w:val="left"/>
      <w:pPr>
        <w:ind w:left="3600" w:hanging="360"/>
      </w:pPr>
      <w:rPr>
        <w:rFonts w:ascii="Courier New" w:hAnsi="Courier New" w:hint="default"/>
      </w:rPr>
    </w:lvl>
    <w:lvl w:ilvl="5" w:tplc="D5DC1612">
      <w:start w:val="1"/>
      <w:numFmt w:val="bullet"/>
      <w:lvlText w:val=""/>
      <w:lvlJc w:val="left"/>
      <w:pPr>
        <w:ind w:left="4320" w:hanging="360"/>
      </w:pPr>
      <w:rPr>
        <w:rFonts w:ascii="Wingdings" w:hAnsi="Wingdings" w:hint="default"/>
      </w:rPr>
    </w:lvl>
    <w:lvl w:ilvl="6" w:tplc="F9783744">
      <w:start w:val="1"/>
      <w:numFmt w:val="bullet"/>
      <w:lvlText w:val=""/>
      <w:lvlJc w:val="left"/>
      <w:pPr>
        <w:ind w:left="5040" w:hanging="360"/>
      </w:pPr>
      <w:rPr>
        <w:rFonts w:ascii="Symbol" w:hAnsi="Symbol" w:hint="default"/>
      </w:rPr>
    </w:lvl>
    <w:lvl w:ilvl="7" w:tplc="853E0348">
      <w:start w:val="1"/>
      <w:numFmt w:val="bullet"/>
      <w:lvlText w:val="o"/>
      <w:lvlJc w:val="left"/>
      <w:pPr>
        <w:ind w:left="5760" w:hanging="360"/>
      </w:pPr>
      <w:rPr>
        <w:rFonts w:ascii="Courier New" w:hAnsi="Courier New" w:hint="default"/>
      </w:rPr>
    </w:lvl>
    <w:lvl w:ilvl="8" w:tplc="5AD88344">
      <w:start w:val="1"/>
      <w:numFmt w:val="bullet"/>
      <w:lvlText w:val=""/>
      <w:lvlJc w:val="left"/>
      <w:pPr>
        <w:ind w:left="6480" w:hanging="360"/>
      </w:pPr>
      <w:rPr>
        <w:rFonts w:ascii="Wingdings" w:hAnsi="Wingdings" w:hint="default"/>
      </w:rPr>
    </w:lvl>
  </w:abstractNum>
  <w:num w:numId="1" w16cid:durableId="308948961">
    <w:abstractNumId w:val="3"/>
  </w:num>
  <w:num w:numId="2" w16cid:durableId="852957351">
    <w:abstractNumId w:val="19"/>
  </w:num>
  <w:num w:numId="3" w16cid:durableId="1913614654">
    <w:abstractNumId w:val="10"/>
  </w:num>
  <w:num w:numId="4" w16cid:durableId="964195182">
    <w:abstractNumId w:val="7"/>
  </w:num>
  <w:num w:numId="5" w16cid:durableId="176383549">
    <w:abstractNumId w:val="8"/>
  </w:num>
  <w:num w:numId="6" w16cid:durableId="862670216">
    <w:abstractNumId w:val="1"/>
  </w:num>
  <w:num w:numId="7" w16cid:durableId="1171526247">
    <w:abstractNumId w:val="13"/>
  </w:num>
  <w:num w:numId="8" w16cid:durableId="861553060">
    <w:abstractNumId w:val="5"/>
  </w:num>
  <w:num w:numId="9" w16cid:durableId="1680692128">
    <w:abstractNumId w:val="16"/>
  </w:num>
  <w:num w:numId="10" w16cid:durableId="748578388">
    <w:abstractNumId w:val="18"/>
  </w:num>
  <w:num w:numId="11" w16cid:durableId="770735504">
    <w:abstractNumId w:val="14"/>
  </w:num>
  <w:num w:numId="12" w16cid:durableId="1900744669">
    <w:abstractNumId w:val="6"/>
  </w:num>
  <w:num w:numId="13" w16cid:durableId="2119328088">
    <w:abstractNumId w:val="11"/>
  </w:num>
  <w:num w:numId="14" w16cid:durableId="2121954173">
    <w:abstractNumId w:val="12"/>
  </w:num>
  <w:num w:numId="15" w16cid:durableId="1128082519">
    <w:abstractNumId w:val="9"/>
  </w:num>
  <w:num w:numId="16" w16cid:durableId="1623800677">
    <w:abstractNumId w:val="0"/>
  </w:num>
  <w:num w:numId="17" w16cid:durableId="221714518">
    <w:abstractNumId w:val="17"/>
  </w:num>
  <w:num w:numId="18" w16cid:durableId="181483571">
    <w:abstractNumId w:val="4"/>
  </w:num>
  <w:num w:numId="19" w16cid:durableId="1268929321">
    <w:abstractNumId w:val="15"/>
  </w:num>
  <w:num w:numId="20" w16cid:durableId="527031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EBC532E"/>
    <w:rsid w:val="000000E2"/>
    <w:rsid w:val="00001883"/>
    <w:rsid w:val="00002461"/>
    <w:rsid w:val="000026AC"/>
    <w:rsid w:val="000026C0"/>
    <w:rsid w:val="000033BA"/>
    <w:rsid w:val="00004571"/>
    <w:rsid w:val="00004F04"/>
    <w:rsid w:val="000053DB"/>
    <w:rsid w:val="000103A9"/>
    <w:rsid w:val="000108B0"/>
    <w:rsid w:val="000148B8"/>
    <w:rsid w:val="00017E67"/>
    <w:rsid w:val="000200B8"/>
    <w:rsid w:val="0002105E"/>
    <w:rsid w:val="0002147A"/>
    <w:rsid w:val="00022529"/>
    <w:rsid w:val="00024111"/>
    <w:rsid w:val="00025954"/>
    <w:rsid w:val="00026935"/>
    <w:rsid w:val="00027001"/>
    <w:rsid w:val="00027E7C"/>
    <w:rsid w:val="000304F9"/>
    <w:rsid w:val="00030F17"/>
    <w:rsid w:val="00030F96"/>
    <w:rsid w:val="000317A4"/>
    <w:rsid w:val="0003316E"/>
    <w:rsid w:val="000332E5"/>
    <w:rsid w:val="00035165"/>
    <w:rsid w:val="0003516E"/>
    <w:rsid w:val="00040C57"/>
    <w:rsid w:val="000411B8"/>
    <w:rsid w:val="00042150"/>
    <w:rsid w:val="00043F77"/>
    <w:rsid w:val="0004412D"/>
    <w:rsid w:val="0004482E"/>
    <w:rsid w:val="000454F5"/>
    <w:rsid w:val="00045F65"/>
    <w:rsid w:val="00046836"/>
    <w:rsid w:val="00046CB7"/>
    <w:rsid w:val="000470B1"/>
    <w:rsid w:val="0005155C"/>
    <w:rsid w:val="000517FC"/>
    <w:rsid w:val="00052639"/>
    <w:rsid w:val="00053261"/>
    <w:rsid w:val="00054B35"/>
    <w:rsid w:val="00054C50"/>
    <w:rsid w:val="00055654"/>
    <w:rsid w:val="00056E65"/>
    <w:rsid w:val="00057220"/>
    <w:rsid w:val="000577B7"/>
    <w:rsid w:val="00060F67"/>
    <w:rsid w:val="00061873"/>
    <w:rsid w:val="000623E4"/>
    <w:rsid w:val="00062C4F"/>
    <w:rsid w:val="000637B9"/>
    <w:rsid w:val="0006435A"/>
    <w:rsid w:val="000649B7"/>
    <w:rsid w:val="00064DC8"/>
    <w:rsid w:val="00064F73"/>
    <w:rsid w:val="00066DF4"/>
    <w:rsid w:val="00066E8F"/>
    <w:rsid w:val="00067A31"/>
    <w:rsid w:val="00070994"/>
    <w:rsid w:val="00070A1C"/>
    <w:rsid w:val="00070F99"/>
    <w:rsid w:val="00072780"/>
    <w:rsid w:val="0007381B"/>
    <w:rsid w:val="00073E48"/>
    <w:rsid w:val="00075ED8"/>
    <w:rsid w:val="00075F44"/>
    <w:rsid w:val="00076695"/>
    <w:rsid w:val="00076C6D"/>
    <w:rsid w:val="00077A6D"/>
    <w:rsid w:val="00077DE3"/>
    <w:rsid w:val="0008093B"/>
    <w:rsid w:val="0008129E"/>
    <w:rsid w:val="00081A2D"/>
    <w:rsid w:val="0008489B"/>
    <w:rsid w:val="00085A90"/>
    <w:rsid w:val="00085AA2"/>
    <w:rsid w:val="000867B6"/>
    <w:rsid w:val="00086D6C"/>
    <w:rsid w:val="00087B11"/>
    <w:rsid w:val="00090E6A"/>
    <w:rsid w:val="00090FEB"/>
    <w:rsid w:val="000950B3"/>
    <w:rsid w:val="0009685D"/>
    <w:rsid w:val="0009686D"/>
    <w:rsid w:val="00096CCA"/>
    <w:rsid w:val="00096EA4"/>
    <w:rsid w:val="00096F8C"/>
    <w:rsid w:val="000973E8"/>
    <w:rsid w:val="000A1280"/>
    <w:rsid w:val="000A1753"/>
    <w:rsid w:val="000A2349"/>
    <w:rsid w:val="000A2944"/>
    <w:rsid w:val="000A3FC4"/>
    <w:rsid w:val="000A4262"/>
    <w:rsid w:val="000A4740"/>
    <w:rsid w:val="000A564C"/>
    <w:rsid w:val="000B01C4"/>
    <w:rsid w:val="000B1044"/>
    <w:rsid w:val="000B1662"/>
    <w:rsid w:val="000B1785"/>
    <w:rsid w:val="000B197F"/>
    <w:rsid w:val="000B29A9"/>
    <w:rsid w:val="000B3684"/>
    <w:rsid w:val="000B6134"/>
    <w:rsid w:val="000B6325"/>
    <w:rsid w:val="000B67C9"/>
    <w:rsid w:val="000B717E"/>
    <w:rsid w:val="000B7AFD"/>
    <w:rsid w:val="000B7B93"/>
    <w:rsid w:val="000C1A43"/>
    <w:rsid w:val="000C1CC0"/>
    <w:rsid w:val="000C4FAC"/>
    <w:rsid w:val="000C754A"/>
    <w:rsid w:val="000C7FC7"/>
    <w:rsid w:val="000D057F"/>
    <w:rsid w:val="000D0E75"/>
    <w:rsid w:val="000D14E1"/>
    <w:rsid w:val="000D3385"/>
    <w:rsid w:val="000D58D3"/>
    <w:rsid w:val="000D668C"/>
    <w:rsid w:val="000E06BC"/>
    <w:rsid w:val="000E3C54"/>
    <w:rsid w:val="000E4DDA"/>
    <w:rsid w:val="000E52E2"/>
    <w:rsid w:val="000E675E"/>
    <w:rsid w:val="000E6B2E"/>
    <w:rsid w:val="000E7798"/>
    <w:rsid w:val="000F086D"/>
    <w:rsid w:val="000F2CD3"/>
    <w:rsid w:val="000F31A7"/>
    <w:rsid w:val="000F36BD"/>
    <w:rsid w:val="000F5666"/>
    <w:rsid w:val="000F692B"/>
    <w:rsid w:val="000F6F08"/>
    <w:rsid w:val="000F7349"/>
    <w:rsid w:val="00100D2D"/>
    <w:rsid w:val="001013D5"/>
    <w:rsid w:val="00102BC0"/>
    <w:rsid w:val="00103E89"/>
    <w:rsid w:val="001050AA"/>
    <w:rsid w:val="00105E84"/>
    <w:rsid w:val="0011098C"/>
    <w:rsid w:val="0011244F"/>
    <w:rsid w:val="00114321"/>
    <w:rsid w:val="00114724"/>
    <w:rsid w:val="00114D1C"/>
    <w:rsid w:val="0011538F"/>
    <w:rsid w:val="00116967"/>
    <w:rsid w:val="00116E3A"/>
    <w:rsid w:val="00117000"/>
    <w:rsid w:val="0011702A"/>
    <w:rsid w:val="0012281C"/>
    <w:rsid w:val="00122D17"/>
    <w:rsid w:val="0012304C"/>
    <w:rsid w:val="001239F1"/>
    <w:rsid w:val="00123A15"/>
    <w:rsid w:val="0012545A"/>
    <w:rsid w:val="001256B2"/>
    <w:rsid w:val="00125850"/>
    <w:rsid w:val="00125FE6"/>
    <w:rsid w:val="00126456"/>
    <w:rsid w:val="00126A18"/>
    <w:rsid w:val="001316CC"/>
    <w:rsid w:val="00131D36"/>
    <w:rsid w:val="00132BBE"/>
    <w:rsid w:val="00132CA5"/>
    <w:rsid w:val="00133813"/>
    <w:rsid w:val="00134A40"/>
    <w:rsid w:val="00135056"/>
    <w:rsid w:val="0014018F"/>
    <w:rsid w:val="0014124D"/>
    <w:rsid w:val="00141F57"/>
    <w:rsid w:val="0014205C"/>
    <w:rsid w:val="0014276C"/>
    <w:rsid w:val="00142EB4"/>
    <w:rsid w:val="00142FA8"/>
    <w:rsid w:val="0014302A"/>
    <w:rsid w:val="00143182"/>
    <w:rsid w:val="00144EAB"/>
    <w:rsid w:val="0014545C"/>
    <w:rsid w:val="001454FB"/>
    <w:rsid w:val="001464DC"/>
    <w:rsid w:val="0015260A"/>
    <w:rsid w:val="00152A49"/>
    <w:rsid w:val="001531B8"/>
    <w:rsid w:val="00155DE5"/>
    <w:rsid w:val="001576EB"/>
    <w:rsid w:val="001579A2"/>
    <w:rsid w:val="001651E0"/>
    <w:rsid w:val="0017065C"/>
    <w:rsid w:val="00170E26"/>
    <w:rsid w:val="00172F15"/>
    <w:rsid w:val="00173E8C"/>
    <w:rsid w:val="00173F85"/>
    <w:rsid w:val="001740F5"/>
    <w:rsid w:val="00174C20"/>
    <w:rsid w:val="00175CC6"/>
    <w:rsid w:val="00176635"/>
    <w:rsid w:val="00176B1C"/>
    <w:rsid w:val="00177DA8"/>
    <w:rsid w:val="00180A99"/>
    <w:rsid w:val="00180CDE"/>
    <w:rsid w:val="00182674"/>
    <w:rsid w:val="00184176"/>
    <w:rsid w:val="001856F0"/>
    <w:rsid w:val="0018616D"/>
    <w:rsid w:val="001869B9"/>
    <w:rsid w:val="00187ABE"/>
    <w:rsid w:val="00187BEA"/>
    <w:rsid w:val="001900B4"/>
    <w:rsid w:val="00191656"/>
    <w:rsid w:val="00192AA8"/>
    <w:rsid w:val="00192FF7"/>
    <w:rsid w:val="0019448B"/>
    <w:rsid w:val="0019595F"/>
    <w:rsid w:val="00195DC9"/>
    <w:rsid w:val="00196D59"/>
    <w:rsid w:val="001A1AB4"/>
    <w:rsid w:val="001A2F7B"/>
    <w:rsid w:val="001A4406"/>
    <w:rsid w:val="001A50BD"/>
    <w:rsid w:val="001A5655"/>
    <w:rsid w:val="001A5705"/>
    <w:rsid w:val="001A5B1E"/>
    <w:rsid w:val="001A6F52"/>
    <w:rsid w:val="001B086E"/>
    <w:rsid w:val="001B0DAE"/>
    <w:rsid w:val="001B1039"/>
    <w:rsid w:val="001B33C3"/>
    <w:rsid w:val="001B5DB8"/>
    <w:rsid w:val="001B68E8"/>
    <w:rsid w:val="001B6EBE"/>
    <w:rsid w:val="001C3CC1"/>
    <w:rsid w:val="001C4AEE"/>
    <w:rsid w:val="001C5D01"/>
    <w:rsid w:val="001C7A54"/>
    <w:rsid w:val="001C7B90"/>
    <w:rsid w:val="001D3BDB"/>
    <w:rsid w:val="001D6A3A"/>
    <w:rsid w:val="001D6CEE"/>
    <w:rsid w:val="001D73BE"/>
    <w:rsid w:val="001D7776"/>
    <w:rsid w:val="001D79C3"/>
    <w:rsid w:val="001E086A"/>
    <w:rsid w:val="001E27C8"/>
    <w:rsid w:val="001E4439"/>
    <w:rsid w:val="001E4DF2"/>
    <w:rsid w:val="001E4E09"/>
    <w:rsid w:val="001E6467"/>
    <w:rsid w:val="001E760F"/>
    <w:rsid w:val="001E7C64"/>
    <w:rsid w:val="001F0A43"/>
    <w:rsid w:val="001F188A"/>
    <w:rsid w:val="001F1C90"/>
    <w:rsid w:val="001F1D52"/>
    <w:rsid w:val="001F1FA5"/>
    <w:rsid w:val="001F22CA"/>
    <w:rsid w:val="001F4284"/>
    <w:rsid w:val="001F5FAC"/>
    <w:rsid w:val="001F6E68"/>
    <w:rsid w:val="001F6EA2"/>
    <w:rsid w:val="001F7170"/>
    <w:rsid w:val="001F7725"/>
    <w:rsid w:val="00200074"/>
    <w:rsid w:val="00200C7B"/>
    <w:rsid w:val="00201042"/>
    <w:rsid w:val="00201590"/>
    <w:rsid w:val="00204A5B"/>
    <w:rsid w:val="00204E91"/>
    <w:rsid w:val="00205D50"/>
    <w:rsid w:val="00207766"/>
    <w:rsid w:val="00210734"/>
    <w:rsid w:val="00213181"/>
    <w:rsid w:val="00213C85"/>
    <w:rsid w:val="00215F91"/>
    <w:rsid w:val="00216016"/>
    <w:rsid w:val="002202D6"/>
    <w:rsid w:val="00221175"/>
    <w:rsid w:val="002211A8"/>
    <w:rsid w:val="00221DF5"/>
    <w:rsid w:val="00222548"/>
    <w:rsid w:val="00222673"/>
    <w:rsid w:val="00223912"/>
    <w:rsid w:val="002240BE"/>
    <w:rsid w:val="00224D2A"/>
    <w:rsid w:val="002256F1"/>
    <w:rsid w:val="00226834"/>
    <w:rsid w:val="00227095"/>
    <w:rsid w:val="00227AE9"/>
    <w:rsid w:val="00231275"/>
    <w:rsid w:val="00231750"/>
    <w:rsid w:val="002319C5"/>
    <w:rsid w:val="00232EA5"/>
    <w:rsid w:val="002340B7"/>
    <w:rsid w:val="00234355"/>
    <w:rsid w:val="002343AE"/>
    <w:rsid w:val="0023484B"/>
    <w:rsid w:val="00234A5B"/>
    <w:rsid w:val="00235517"/>
    <w:rsid w:val="0023552D"/>
    <w:rsid w:val="002355FD"/>
    <w:rsid w:val="002373D9"/>
    <w:rsid w:val="00237B00"/>
    <w:rsid w:val="00240DBC"/>
    <w:rsid w:val="0024219A"/>
    <w:rsid w:val="002440B2"/>
    <w:rsid w:val="002454CB"/>
    <w:rsid w:val="00245958"/>
    <w:rsid w:val="002459D5"/>
    <w:rsid w:val="00245DF4"/>
    <w:rsid w:val="00250421"/>
    <w:rsid w:val="00250AF9"/>
    <w:rsid w:val="002514DB"/>
    <w:rsid w:val="0025157B"/>
    <w:rsid w:val="00251B13"/>
    <w:rsid w:val="00254461"/>
    <w:rsid w:val="00255189"/>
    <w:rsid w:val="00255DF0"/>
    <w:rsid w:val="0025669C"/>
    <w:rsid w:val="002602B7"/>
    <w:rsid w:val="002609F3"/>
    <w:rsid w:val="0026216A"/>
    <w:rsid w:val="0026487A"/>
    <w:rsid w:val="00267758"/>
    <w:rsid w:val="00267D2D"/>
    <w:rsid w:val="00267E7E"/>
    <w:rsid w:val="00273D1C"/>
    <w:rsid w:val="0027452C"/>
    <w:rsid w:val="00275571"/>
    <w:rsid w:val="002758D3"/>
    <w:rsid w:val="0027590E"/>
    <w:rsid w:val="002759AA"/>
    <w:rsid w:val="002766D5"/>
    <w:rsid w:val="00280434"/>
    <w:rsid w:val="00280E54"/>
    <w:rsid w:val="00280EB7"/>
    <w:rsid w:val="0028100C"/>
    <w:rsid w:val="00281FD5"/>
    <w:rsid w:val="0028216A"/>
    <w:rsid w:val="00283CB2"/>
    <w:rsid w:val="00284656"/>
    <w:rsid w:val="00285038"/>
    <w:rsid w:val="00285445"/>
    <w:rsid w:val="00287D06"/>
    <w:rsid w:val="002921A5"/>
    <w:rsid w:val="00292A5C"/>
    <w:rsid w:val="00292FDB"/>
    <w:rsid w:val="00295425"/>
    <w:rsid w:val="00296C1E"/>
    <w:rsid w:val="002A2D1D"/>
    <w:rsid w:val="002A3789"/>
    <w:rsid w:val="002A67F8"/>
    <w:rsid w:val="002A7292"/>
    <w:rsid w:val="002B0FBD"/>
    <w:rsid w:val="002B20DA"/>
    <w:rsid w:val="002B21C8"/>
    <w:rsid w:val="002B28F4"/>
    <w:rsid w:val="002B2B90"/>
    <w:rsid w:val="002B32CB"/>
    <w:rsid w:val="002B4046"/>
    <w:rsid w:val="002B52FA"/>
    <w:rsid w:val="002B6900"/>
    <w:rsid w:val="002C19DB"/>
    <w:rsid w:val="002C28E5"/>
    <w:rsid w:val="002C3C68"/>
    <w:rsid w:val="002C528D"/>
    <w:rsid w:val="002C668F"/>
    <w:rsid w:val="002C6866"/>
    <w:rsid w:val="002C6B6A"/>
    <w:rsid w:val="002D26B3"/>
    <w:rsid w:val="002D603F"/>
    <w:rsid w:val="002D7600"/>
    <w:rsid w:val="002D7CAE"/>
    <w:rsid w:val="002E07EE"/>
    <w:rsid w:val="002E1440"/>
    <w:rsid w:val="002E2C12"/>
    <w:rsid w:val="002E32DB"/>
    <w:rsid w:val="002E40D1"/>
    <w:rsid w:val="002E426D"/>
    <w:rsid w:val="002E5455"/>
    <w:rsid w:val="002E5DF5"/>
    <w:rsid w:val="002E6EE9"/>
    <w:rsid w:val="002E76E3"/>
    <w:rsid w:val="002E7DAF"/>
    <w:rsid w:val="002F0406"/>
    <w:rsid w:val="002F1BA2"/>
    <w:rsid w:val="002F1C44"/>
    <w:rsid w:val="002F26F2"/>
    <w:rsid w:val="002F2C49"/>
    <w:rsid w:val="002F4764"/>
    <w:rsid w:val="002F5497"/>
    <w:rsid w:val="002F5B92"/>
    <w:rsid w:val="002F665F"/>
    <w:rsid w:val="00300026"/>
    <w:rsid w:val="00301CDE"/>
    <w:rsid w:val="00302FFA"/>
    <w:rsid w:val="00303B0A"/>
    <w:rsid w:val="00306230"/>
    <w:rsid w:val="003068E7"/>
    <w:rsid w:val="003068FC"/>
    <w:rsid w:val="00306945"/>
    <w:rsid w:val="00306F20"/>
    <w:rsid w:val="0030732D"/>
    <w:rsid w:val="00307337"/>
    <w:rsid w:val="00311EB4"/>
    <w:rsid w:val="00311F0B"/>
    <w:rsid w:val="00312435"/>
    <w:rsid w:val="003124D6"/>
    <w:rsid w:val="00313104"/>
    <w:rsid w:val="0031334E"/>
    <w:rsid w:val="00314286"/>
    <w:rsid w:val="00315288"/>
    <w:rsid w:val="0031583F"/>
    <w:rsid w:val="00315A2B"/>
    <w:rsid w:val="00317636"/>
    <w:rsid w:val="003206A9"/>
    <w:rsid w:val="00321B4F"/>
    <w:rsid w:val="00322909"/>
    <w:rsid w:val="00322F15"/>
    <w:rsid w:val="00323109"/>
    <w:rsid w:val="003244F4"/>
    <w:rsid w:val="003246A9"/>
    <w:rsid w:val="003252A2"/>
    <w:rsid w:val="00325BD5"/>
    <w:rsid w:val="003273CE"/>
    <w:rsid w:val="0033399D"/>
    <w:rsid w:val="00342B2D"/>
    <w:rsid w:val="00344F45"/>
    <w:rsid w:val="00346398"/>
    <w:rsid w:val="003473B5"/>
    <w:rsid w:val="00347816"/>
    <w:rsid w:val="00347E15"/>
    <w:rsid w:val="0035016F"/>
    <w:rsid w:val="00350D9B"/>
    <w:rsid w:val="003511D2"/>
    <w:rsid w:val="00351AEC"/>
    <w:rsid w:val="00352086"/>
    <w:rsid w:val="0035249C"/>
    <w:rsid w:val="00352CB3"/>
    <w:rsid w:val="00352F6F"/>
    <w:rsid w:val="00354C6E"/>
    <w:rsid w:val="003556DD"/>
    <w:rsid w:val="00355B94"/>
    <w:rsid w:val="0036005F"/>
    <w:rsid w:val="00363F13"/>
    <w:rsid w:val="00364861"/>
    <w:rsid w:val="00365B74"/>
    <w:rsid w:val="00366215"/>
    <w:rsid w:val="00366925"/>
    <w:rsid w:val="00366E0E"/>
    <w:rsid w:val="003701C3"/>
    <w:rsid w:val="00370342"/>
    <w:rsid w:val="0037100E"/>
    <w:rsid w:val="00371886"/>
    <w:rsid w:val="003728FD"/>
    <w:rsid w:val="0037298E"/>
    <w:rsid w:val="003736CC"/>
    <w:rsid w:val="0037416E"/>
    <w:rsid w:val="00375539"/>
    <w:rsid w:val="00375724"/>
    <w:rsid w:val="003806A5"/>
    <w:rsid w:val="0038115F"/>
    <w:rsid w:val="00381E8D"/>
    <w:rsid w:val="00382FC0"/>
    <w:rsid w:val="00383084"/>
    <w:rsid w:val="0038700B"/>
    <w:rsid w:val="00387569"/>
    <w:rsid w:val="00387639"/>
    <w:rsid w:val="0038772B"/>
    <w:rsid w:val="00387937"/>
    <w:rsid w:val="003879A1"/>
    <w:rsid w:val="00387EC5"/>
    <w:rsid w:val="00391A64"/>
    <w:rsid w:val="00391A7A"/>
    <w:rsid w:val="0039573F"/>
    <w:rsid w:val="00396E06"/>
    <w:rsid w:val="003974EE"/>
    <w:rsid w:val="003A01A0"/>
    <w:rsid w:val="003A0A34"/>
    <w:rsid w:val="003A1B5F"/>
    <w:rsid w:val="003A1D7B"/>
    <w:rsid w:val="003A280E"/>
    <w:rsid w:val="003A28AF"/>
    <w:rsid w:val="003A2D27"/>
    <w:rsid w:val="003A577D"/>
    <w:rsid w:val="003B1C8D"/>
    <w:rsid w:val="003B2598"/>
    <w:rsid w:val="003B2CF9"/>
    <w:rsid w:val="003B4437"/>
    <w:rsid w:val="003B4786"/>
    <w:rsid w:val="003B48BB"/>
    <w:rsid w:val="003B4E0F"/>
    <w:rsid w:val="003B52C7"/>
    <w:rsid w:val="003B5429"/>
    <w:rsid w:val="003C2BB0"/>
    <w:rsid w:val="003C33B5"/>
    <w:rsid w:val="003C441C"/>
    <w:rsid w:val="003C530E"/>
    <w:rsid w:val="003C5661"/>
    <w:rsid w:val="003C582E"/>
    <w:rsid w:val="003C6AB9"/>
    <w:rsid w:val="003C6C74"/>
    <w:rsid w:val="003C7708"/>
    <w:rsid w:val="003C7EA9"/>
    <w:rsid w:val="003C7F03"/>
    <w:rsid w:val="003D0297"/>
    <w:rsid w:val="003D15AF"/>
    <w:rsid w:val="003D326E"/>
    <w:rsid w:val="003D3C65"/>
    <w:rsid w:val="003D41C6"/>
    <w:rsid w:val="003D4D95"/>
    <w:rsid w:val="003D4DA4"/>
    <w:rsid w:val="003D540B"/>
    <w:rsid w:val="003D579C"/>
    <w:rsid w:val="003D722B"/>
    <w:rsid w:val="003D7355"/>
    <w:rsid w:val="003D7FFC"/>
    <w:rsid w:val="003E037A"/>
    <w:rsid w:val="003E1E4D"/>
    <w:rsid w:val="003E2EC1"/>
    <w:rsid w:val="003E44F1"/>
    <w:rsid w:val="003E4DEE"/>
    <w:rsid w:val="003E4F38"/>
    <w:rsid w:val="003E6EEC"/>
    <w:rsid w:val="003F09B2"/>
    <w:rsid w:val="003F0DFD"/>
    <w:rsid w:val="003F2142"/>
    <w:rsid w:val="003F24F1"/>
    <w:rsid w:val="003F3FE1"/>
    <w:rsid w:val="003F4729"/>
    <w:rsid w:val="003F56FD"/>
    <w:rsid w:val="003F6070"/>
    <w:rsid w:val="003F7925"/>
    <w:rsid w:val="004000D6"/>
    <w:rsid w:val="004007EB"/>
    <w:rsid w:val="004013CE"/>
    <w:rsid w:val="00401950"/>
    <w:rsid w:val="004041A6"/>
    <w:rsid w:val="00404706"/>
    <w:rsid w:val="00405690"/>
    <w:rsid w:val="00406071"/>
    <w:rsid w:val="004062F9"/>
    <w:rsid w:val="00407AAD"/>
    <w:rsid w:val="00410E38"/>
    <w:rsid w:val="004122E1"/>
    <w:rsid w:val="004123A9"/>
    <w:rsid w:val="00414F64"/>
    <w:rsid w:val="0041729A"/>
    <w:rsid w:val="004206F7"/>
    <w:rsid w:val="00421DC7"/>
    <w:rsid w:val="004220D3"/>
    <w:rsid w:val="0042214F"/>
    <w:rsid w:val="004233F6"/>
    <w:rsid w:val="004247D9"/>
    <w:rsid w:val="00427BB9"/>
    <w:rsid w:val="00430DB1"/>
    <w:rsid w:val="0043279D"/>
    <w:rsid w:val="00432AB5"/>
    <w:rsid w:val="00432F73"/>
    <w:rsid w:val="004335F7"/>
    <w:rsid w:val="00436ECD"/>
    <w:rsid w:val="004372B3"/>
    <w:rsid w:val="00437966"/>
    <w:rsid w:val="00437D53"/>
    <w:rsid w:val="00440142"/>
    <w:rsid w:val="00442818"/>
    <w:rsid w:val="00443E2A"/>
    <w:rsid w:val="00444055"/>
    <w:rsid w:val="00446322"/>
    <w:rsid w:val="004465F5"/>
    <w:rsid w:val="00447681"/>
    <w:rsid w:val="004479D7"/>
    <w:rsid w:val="00450454"/>
    <w:rsid w:val="00451446"/>
    <w:rsid w:val="00451B99"/>
    <w:rsid w:val="004523D0"/>
    <w:rsid w:val="004530EB"/>
    <w:rsid w:val="00454DF3"/>
    <w:rsid w:val="0045518D"/>
    <w:rsid w:val="00455DB4"/>
    <w:rsid w:val="00455DD0"/>
    <w:rsid w:val="004566E8"/>
    <w:rsid w:val="00457AC8"/>
    <w:rsid w:val="00460F04"/>
    <w:rsid w:val="00460F4F"/>
    <w:rsid w:val="0046114E"/>
    <w:rsid w:val="00462ECD"/>
    <w:rsid w:val="00464CBA"/>
    <w:rsid w:val="00466F17"/>
    <w:rsid w:val="00467D41"/>
    <w:rsid w:val="00470779"/>
    <w:rsid w:val="00470F74"/>
    <w:rsid w:val="004711D1"/>
    <w:rsid w:val="00471A6F"/>
    <w:rsid w:val="00472598"/>
    <w:rsid w:val="00472D80"/>
    <w:rsid w:val="004731C0"/>
    <w:rsid w:val="00475A9A"/>
    <w:rsid w:val="00476FA1"/>
    <w:rsid w:val="00480032"/>
    <w:rsid w:val="00482425"/>
    <w:rsid w:val="0048319D"/>
    <w:rsid w:val="004864F6"/>
    <w:rsid w:val="00486A07"/>
    <w:rsid w:val="004874E2"/>
    <w:rsid w:val="00487A7A"/>
    <w:rsid w:val="00490270"/>
    <w:rsid w:val="004905A7"/>
    <w:rsid w:val="004908E9"/>
    <w:rsid w:val="0049140A"/>
    <w:rsid w:val="00491EFC"/>
    <w:rsid w:val="00491FF4"/>
    <w:rsid w:val="004948EC"/>
    <w:rsid w:val="00495ABF"/>
    <w:rsid w:val="00495D53"/>
    <w:rsid w:val="0049606F"/>
    <w:rsid w:val="0049689F"/>
    <w:rsid w:val="004969FC"/>
    <w:rsid w:val="004981E9"/>
    <w:rsid w:val="004A1DDB"/>
    <w:rsid w:val="004A1E36"/>
    <w:rsid w:val="004A2024"/>
    <w:rsid w:val="004A2295"/>
    <w:rsid w:val="004A2A03"/>
    <w:rsid w:val="004A2C77"/>
    <w:rsid w:val="004A308C"/>
    <w:rsid w:val="004A31BC"/>
    <w:rsid w:val="004A500D"/>
    <w:rsid w:val="004A6BFC"/>
    <w:rsid w:val="004A7DAD"/>
    <w:rsid w:val="004B013B"/>
    <w:rsid w:val="004B185C"/>
    <w:rsid w:val="004B2521"/>
    <w:rsid w:val="004B45C6"/>
    <w:rsid w:val="004B4D54"/>
    <w:rsid w:val="004B5B11"/>
    <w:rsid w:val="004B6620"/>
    <w:rsid w:val="004C0F01"/>
    <w:rsid w:val="004C0F0C"/>
    <w:rsid w:val="004C3D15"/>
    <w:rsid w:val="004C5AB4"/>
    <w:rsid w:val="004C655B"/>
    <w:rsid w:val="004C721D"/>
    <w:rsid w:val="004C7380"/>
    <w:rsid w:val="004C751C"/>
    <w:rsid w:val="004D0C55"/>
    <w:rsid w:val="004D14C0"/>
    <w:rsid w:val="004D1791"/>
    <w:rsid w:val="004D3C73"/>
    <w:rsid w:val="004D5949"/>
    <w:rsid w:val="004D6FDB"/>
    <w:rsid w:val="004D7164"/>
    <w:rsid w:val="004D7910"/>
    <w:rsid w:val="004E1F25"/>
    <w:rsid w:val="004E2109"/>
    <w:rsid w:val="004E362D"/>
    <w:rsid w:val="004E392E"/>
    <w:rsid w:val="004E4054"/>
    <w:rsid w:val="004E4BFB"/>
    <w:rsid w:val="004E5589"/>
    <w:rsid w:val="004E5B3A"/>
    <w:rsid w:val="004E5E1A"/>
    <w:rsid w:val="004E6DA7"/>
    <w:rsid w:val="004E6F7B"/>
    <w:rsid w:val="004E7459"/>
    <w:rsid w:val="004E754B"/>
    <w:rsid w:val="004E781B"/>
    <w:rsid w:val="004F23DF"/>
    <w:rsid w:val="004F4A8A"/>
    <w:rsid w:val="004F5030"/>
    <w:rsid w:val="004F5F72"/>
    <w:rsid w:val="004F68D3"/>
    <w:rsid w:val="004F6C82"/>
    <w:rsid w:val="004F7150"/>
    <w:rsid w:val="004F76D5"/>
    <w:rsid w:val="00500AC9"/>
    <w:rsid w:val="00500EBE"/>
    <w:rsid w:val="00501401"/>
    <w:rsid w:val="00501624"/>
    <w:rsid w:val="00503288"/>
    <w:rsid w:val="00504B93"/>
    <w:rsid w:val="005051BB"/>
    <w:rsid w:val="00506497"/>
    <w:rsid w:val="005067C3"/>
    <w:rsid w:val="0051005A"/>
    <w:rsid w:val="005113C2"/>
    <w:rsid w:val="00511E48"/>
    <w:rsid w:val="00513E5F"/>
    <w:rsid w:val="00514177"/>
    <w:rsid w:val="00514608"/>
    <w:rsid w:val="0051461C"/>
    <w:rsid w:val="005153F8"/>
    <w:rsid w:val="00515F4A"/>
    <w:rsid w:val="005168A3"/>
    <w:rsid w:val="00516B2D"/>
    <w:rsid w:val="005217D2"/>
    <w:rsid w:val="00521B11"/>
    <w:rsid w:val="005222A3"/>
    <w:rsid w:val="00522C43"/>
    <w:rsid w:val="005245FA"/>
    <w:rsid w:val="00524FBA"/>
    <w:rsid w:val="005326AF"/>
    <w:rsid w:val="00532EDB"/>
    <w:rsid w:val="0053340D"/>
    <w:rsid w:val="00534EEF"/>
    <w:rsid w:val="005366D5"/>
    <w:rsid w:val="005370A9"/>
    <w:rsid w:val="005375D8"/>
    <w:rsid w:val="0054035C"/>
    <w:rsid w:val="005439B4"/>
    <w:rsid w:val="00545EA7"/>
    <w:rsid w:val="005462DC"/>
    <w:rsid w:val="005466DF"/>
    <w:rsid w:val="00546A34"/>
    <w:rsid w:val="00547D5E"/>
    <w:rsid w:val="0055045F"/>
    <w:rsid w:val="005512FF"/>
    <w:rsid w:val="00551EF9"/>
    <w:rsid w:val="00553ED9"/>
    <w:rsid w:val="005545A1"/>
    <w:rsid w:val="0055578D"/>
    <w:rsid w:val="00557B38"/>
    <w:rsid w:val="00557F1B"/>
    <w:rsid w:val="005612AA"/>
    <w:rsid w:val="005619A3"/>
    <w:rsid w:val="0056304D"/>
    <w:rsid w:val="005639B5"/>
    <w:rsid w:val="005654E2"/>
    <w:rsid w:val="00567023"/>
    <w:rsid w:val="00571612"/>
    <w:rsid w:val="005716F6"/>
    <w:rsid w:val="005726FD"/>
    <w:rsid w:val="00572B19"/>
    <w:rsid w:val="00572FDA"/>
    <w:rsid w:val="00573A21"/>
    <w:rsid w:val="00574904"/>
    <w:rsid w:val="00574A87"/>
    <w:rsid w:val="0057677F"/>
    <w:rsid w:val="005768ED"/>
    <w:rsid w:val="005775D2"/>
    <w:rsid w:val="00580E6A"/>
    <w:rsid w:val="005810CD"/>
    <w:rsid w:val="005816E8"/>
    <w:rsid w:val="005819D5"/>
    <w:rsid w:val="0058352F"/>
    <w:rsid w:val="005837DE"/>
    <w:rsid w:val="0058746D"/>
    <w:rsid w:val="00587A2B"/>
    <w:rsid w:val="00587FA2"/>
    <w:rsid w:val="0059076E"/>
    <w:rsid w:val="00590BFC"/>
    <w:rsid w:val="0059329E"/>
    <w:rsid w:val="005933E9"/>
    <w:rsid w:val="005961E9"/>
    <w:rsid w:val="00596810"/>
    <w:rsid w:val="005976C8"/>
    <w:rsid w:val="00597D6A"/>
    <w:rsid w:val="00597DA6"/>
    <w:rsid w:val="005A00D5"/>
    <w:rsid w:val="005A4562"/>
    <w:rsid w:val="005A4998"/>
    <w:rsid w:val="005A4E8E"/>
    <w:rsid w:val="005A6437"/>
    <w:rsid w:val="005A65BF"/>
    <w:rsid w:val="005A6950"/>
    <w:rsid w:val="005B0514"/>
    <w:rsid w:val="005B096F"/>
    <w:rsid w:val="005B0DB2"/>
    <w:rsid w:val="005B10C6"/>
    <w:rsid w:val="005B26C4"/>
    <w:rsid w:val="005B30D1"/>
    <w:rsid w:val="005B3291"/>
    <w:rsid w:val="005B3399"/>
    <w:rsid w:val="005B4165"/>
    <w:rsid w:val="005B41BE"/>
    <w:rsid w:val="005B6028"/>
    <w:rsid w:val="005B6432"/>
    <w:rsid w:val="005C016D"/>
    <w:rsid w:val="005C2706"/>
    <w:rsid w:val="005C7ED1"/>
    <w:rsid w:val="005D0A57"/>
    <w:rsid w:val="005D2487"/>
    <w:rsid w:val="005D328C"/>
    <w:rsid w:val="005D495E"/>
    <w:rsid w:val="005D4BF4"/>
    <w:rsid w:val="005D4E98"/>
    <w:rsid w:val="005D7F46"/>
    <w:rsid w:val="005E097C"/>
    <w:rsid w:val="005E1564"/>
    <w:rsid w:val="005E2D55"/>
    <w:rsid w:val="005E366C"/>
    <w:rsid w:val="005E3867"/>
    <w:rsid w:val="005E50EF"/>
    <w:rsid w:val="005E58D7"/>
    <w:rsid w:val="005E619E"/>
    <w:rsid w:val="005E66FC"/>
    <w:rsid w:val="005E6B7F"/>
    <w:rsid w:val="005F020A"/>
    <w:rsid w:val="005F1A57"/>
    <w:rsid w:val="005F30AF"/>
    <w:rsid w:val="005F378C"/>
    <w:rsid w:val="005F398A"/>
    <w:rsid w:val="005F423B"/>
    <w:rsid w:val="005F4FA0"/>
    <w:rsid w:val="005F63DD"/>
    <w:rsid w:val="00600B0C"/>
    <w:rsid w:val="0060119D"/>
    <w:rsid w:val="00601F7A"/>
    <w:rsid w:val="00603600"/>
    <w:rsid w:val="00603B29"/>
    <w:rsid w:val="006046B5"/>
    <w:rsid w:val="006056A6"/>
    <w:rsid w:val="0060581E"/>
    <w:rsid w:val="00605F37"/>
    <w:rsid w:val="006061C0"/>
    <w:rsid w:val="006065DA"/>
    <w:rsid w:val="0060690F"/>
    <w:rsid w:val="006075A4"/>
    <w:rsid w:val="006078AB"/>
    <w:rsid w:val="00607EC5"/>
    <w:rsid w:val="0060CA09"/>
    <w:rsid w:val="006125B4"/>
    <w:rsid w:val="00612A09"/>
    <w:rsid w:val="00612F9F"/>
    <w:rsid w:val="00614B5E"/>
    <w:rsid w:val="00615174"/>
    <w:rsid w:val="006159AD"/>
    <w:rsid w:val="00616351"/>
    <w:rsid w:val="00616B9F"/>
    <w:rsid w:val="00616D4D"/>
    <w:rsid w:val="0061735E"/>
    <w:rsid w:val="0061754B"/>
    <w:rsid w:val="00617A54"/>
    <w:rsid w:val="00620254"/>
    <w:rsid w:val="00620FA8"/>
    <w:rsid w:val="00622264"/>
    <w:rsid w:val="00622C27"/>
    <w:rsid w:val="00623AB7"/>
    <w:rsid w:val="00624F31"/>
    <w:rsid w:val="0062631E"/>
    <w:rsid w:val="00626343"/>
    <w:rsid w:val="006268E5"/>
    <w:rsid w:val="00627D23"/>
    <w:rsid w:val="00631241"/>
    <w:rsid w:val="00631A51"/>
    <w:rsid w:val="00631AB4"/>
    <w:rsid w:val="00633227"/>
    <w:rsid w:val="00634206"/>
    <w:rsid w:val="00634E48"/>
    <w:rsid w:val="00635A28"/>
    <w:rsid w:val="00635B05"/>
    <w:rsid w:val="00637056"/>
    <w:rsid w:val="006406F5"/>
    <w:rsid w:val="00642005"/>
    <w:rsid w:val="0064445E"/>
    <w:rsid w:val="00644888"/>
    <w:rsid w:val="00644EF5"/>
    <w:rsid w:val="00645852"/>
    <w:rsid w:val="00646AD0"/>
    <w:rsid w:val="00646CD1"/>
    <w:rsid w:val="00652AD2"/>
    <w:rsid w:val="006530E7"/>
    <w:rsid w:val="006531EF"/>
    <w:rsid w:val="00654AD3"/>
    <w:rsid w:val="00656173"/>
    <w:rsid w:val="00657913"/>
    <w:rsid w:val="00657B74"/>
    <w:rsid w:val="00660FC9"/>
    <w:rsid w:val="00662356"/>
    <w:rsid w:val="006631A4"/>
    <w:rsid w:val="006641F9"/>
    <w:rsid w:val="00664264"/>
    <w:rsid w:val="00664AB6"/>
    <w:rsid w:val="006650B1"/>
    <w:rsid w:val="006657AA"/>
    <w:rsid w:val="00665EC6"/>
    <w:rsid w:val="006721FE"/>
    <w:rsid w:val="006735BA"/>
    <w:rsid w:val="00673BBE"/>
    <w:rsid w:val="0067444C"/>
    <w:rsid w:val="00675DDE"/>
    <w:rsid w:val="00675E10"/>
    <w:rsid w:val="00676616"/>
    <w:rsid w:val="00677E44"/>
    <w:rsid w:val="00677E53"/>
    <w:rsid w:val="0068150C"/>
    <w:rsid w:val="0068281E"/>
    <w:rsid w:val="00682B3E"/>
    <w:rsid w:val="00683CD7"/>
    <w:rsid w:val="006843E8"/>
    <w:rsid w:val="006843FD"/>
    <w:rsid w:val="00684554"/>
    <w:rsid w:val="00684A74"/>
    <w:rsid w:val="0068659E"/>
    <w:rsid w:val="00687224"/>
    <w:rsid w:val="0068799D"/>
    <w:rsid w:val="00687A68"/>
    <w:rsid w:val="00687F15"/>
    <w:rsid w:val="00690FDE"/>
    <w:rsid w:val="00691F1F"/>
    <w:rsid w:val="00692D64"/>
    <w:rsid w:val="00692E27"/>
    <w:rsid w:val="0069326F"/>
    <w:rsid w:val="00695068"/>
    <w:rsid w:val="006969E8"/>
    <w:rsid w:val="00696A67"/>
    <w:rsid w:val="00696CEE"/>
    <w:rsid w:val="006971F0"/>
    <w:rsid w:val="0069743A"/>
    <w:rsid w:val="006A0C4D"/>
    <w:rsid w:val="006A226A"/>
    <w:rsid w:val="006A2C2E"/>
    <w:rsid w:val="006A32B0"/>
    <w:rsid w:val="006A4B54"/>
    <w:rsid w:val="006A5862"/>
    <w:rsid w:val="006B15FA"/>
    <w:rsid w:val="006B2CC7"/>
    <w:rsid w:val="006B3541"/>
    <w:rsid w:val="006B3ACE"/>
    <w:rsid w:val="006B5DE0"/>
    <w:rsid w:val="006B5ED9"/>
    <w:rsid w:val="006B6072"/>
    <w:rsid w:val="006B6AA5"/>
    <w:rsid w:val="006B79D0"/>
    <w:rsid w:val="006C0049"/>
    <w:rsid w:val="006C3856"/>
    <w:rsid w:val="006C3D74"/>
    <w:rsid w:val="006C4802"/>
    <w:rsid w:val="006C48C2"/>
    <w:rsid w:val="006C73E1"/>
    <w:rsid w:val="006C7A17"/>
    <w:rsid w:val="006D0E46"/>
    <w:rsid w:val="006D24F9"/>
    <w:rsid w:val="006D26C0"/>
    <w:rsid w:val="006D336D"/>
    <w:rsid w:val="006D41C6"/>
    <w:rsid w:val="006D49ED"/>
    <w:rsid w:val="006D5559"/>
    <w:rsid w:val="006D650B"/>
    <w:rsid w:val="006D7259"/>
    <w:rsid w:val="006D7B32"/>
    <w:rsid w:val="006E05D1"/>
    <w:rsid w:val="006E0C15"/>
    <w:rsid w:val="006E1313"/>
    <w:rsid w:val="006E3DF2"/>
    <w:rsid w:val="006E4579"/>
    <w:rsid w:val="006E6612"/>
    <w:rsid w:val="006E72C9"/>
    <w:rsid w:val="006E77E2"/>
    <w:rsid w:val="006F30E3"/>
    <w:rsid w:val="006F338F"/>
    <w:rsid w:val="006F359B"/>
    <w:rsid w:val="006F3B2C"/>
    <w:rsid w:val="006F4467"/>
    <w:rsid w:val="006F4FDD"/>
    <w:rsid w:val="006F5946"/>
    <w:rsid w:val="006F628E"/>
    <w:rsid w:val="006F69EA"/>
    <w:rsid w:val="006F6DA1"/>
    <w:rsid w:val="006F7C40"/>
    <w:rsid w:val="007005ED"/>
    <w:rsid w:val="00700C6A"/>
    <w:rsid w:val="00701F48"/>
    <w:rsid w:val="00701FAA"/>
    <w:rsid w:val="0070316F"/>
    <w:rsid w:val="00703981"/>
    <w:rsid w:val="00703A2B"/>
    <w:rsid w:val="00703EFE"/>
    <w:rsid w:val="00703F82"/>
    <w:rsid w:val="00704625"/>
    <w:rsid w:val="00705620"/>
    <w:rsid w:val="00705FCE"/>
    <w:rsid w:val="00706B98"/>
    <w:rsid w:val="00710C79"/>
    <w:rsid w:val="00710E1E"/>
    <w:rsid w:val="007121F5"/>
    <w:rsid w:val="00712374"/>
    <w:rsid w:val="00713828"/>
    <w:rsid w:val="00715A41"/>
    <w:rsid w:val="00720CB0"/>
    <w:rsid w:val="007244A4"/>
    <w:rsid w:val="00724B40"/>
    <w:rsid w:val="00724FD4"/>
    <w:rsid w:val="007261A6"/>
    <w:rsid w:val="007261A7"/>
    <w:rsid w:val="00726E01"/>
    <w:rsid w:val="00730112"/>
    <w:rsid w:val="00730683"/>
    <w:rsid w:val="00731826"/>
    <w:rsid w:val="00733845"/>
    <w:rsid w:val="00733C64"/>
    <w:rsid w:val="007347F0"/>
    <w:rsid w:val="00735232"/>
    <w:rsid w:val="00735257"/>
    <w:rsid w:val="00735890"/>
    <w:rsid w:val="007365E5"/>
    <w:rsid w:val="0074048F"/>
    <w:rsid w:val="00744FC4"/>
    <w:rsid w:val="00746A22"/>
    <w:rsid w:val="007472CF"/>
    <w:rsid w:val="00747A38"/>
    <w:rsid w:val="00751B7A"/>
    <w:rsid w:val="00753F7D"/>
    <w:rsid w:val="00755A71"/>
    <w:rsid w:val="0075729F"/>
    <w:rsid w:val="007579CF"/>
    <w:rsid w:val="0076070B"/>
    <w:rsid w:val="007652E5"/>
    <w:rsid w:val="00766418"/>
    <w:rsid w:val="00771884"/>
    <w:rsid w:val="00772347"/>
    <w:rsid w:val="00772982"/>
    <w:rsid w:val="00774A64"/>
    <w:rsid w:val="0077558D"/>
    <w:rsid w:val="00780BDB"/>
    <w:rsid w:val="0078770C"/>
    <w:rsid w:val="00790F25"/>
    <w:rsid w:val="0079134D"/>
    <w:rsid w:val="00791AC4"/>
    <w:rsid w:val="0079285E"/>
    <w:rsid w:val="007930C3"/>
    <w:rsid w:val="00793E49"/>
    <w:rsid w:val="00795D5E"/>
    <w:rsid w:val="00797047"/>
    <w:rsid w:val="00797F52"/>
    <w:rsid w:val="007A0100"/>
    <w:rsid w:val="007A3FA7"/>
    <w:rsid w:val="007A4C2E"/>
    <w:rsid w:val="007A6A5E"/>
    <w:rsid w:val="007A76B2"/>
    <w:rsid w:val="007A7BE5"/>
    <w:rsid w:val="007B04EE"/>
    <w:rsid w:val="007B329C"/>
    <w:rsid w:val="007B4070"/>
    <w:rsid w:val="007B44FA"/>
    <w:rsid w:val="007B55B9"/>
    <w:rsid w:val="007B661D"/>
    <w:rsid w:val="007B7063"/>
    <w:rsid w:val="007B7978"/>
    <w:rsid w:val="007C28CA"/>
    <w:rsid w:val="007C5BB7"/>
    <w:rsid w:val="007C5FB2"/>
    <w:rsid w:val="007D0558"/>
    <w:rsid w:val="007D19F6"/>
    <w:rsid w:val="007D2B10"/>
    <w:rsid w:val="007D4D74"/>
    <w:rsid w:val="007D5A31"/>
    <w:rsid w:val="007D5D03"/>
    <w:rsid w:val="007D6E4E"/>
    <w:rsid w:val="007D719B"/>
    <w:rsid w:val="007E0498"/>
    <w:rsid w:val="007E2C39"/>
    <w:rsid w:val="007E32DE"/>
    <w:rsid w:val="007E3BEF"/>
    <w:rsid w:val="007E5F6B"/>
    <w:rsid w:val="007E6685"/>
    <w:rsid w:val="007E787C"/>
    <w:rsid w:val="007E7BB5"/>
    <w:rsid w:val="007F1287"/>
    <w:rsid w:val="007F33AA"/>
    <w:rsid w:val="007F41F3"/>
    <w:rsid w:val="007F5A64"/>
    <w:rsid w:val="007F5A88"/>
    <w:rsid w:val="007F5AF1"/>
    <w:rsid w:val="007F5FF6"/>
    <w:rsid w:val="007F651B"/>
    <w:rsid w:val="00800670"/>
    <w:rsid w:val="008008D7"/>
    <w:rsid w:val="00801990"/>
    <w:rsid w:val="00802FF8"/>
    <w:rsid w:val="008030A0"/>
    <w:rsid w:val="00804035"/>
    <w:rsid w:val="00804777"/>
    <w:rsid w:val="008063D4"/>
    <w:rsid w:val="008103EA"/>
    <w:rsid w:val="00810DE7"/>
    <w:rsid w:val="0081247C"/>
    <w:rsid w:val="00812C88"/>
    <w:rsid w:val="008137EC"/>
    <w:rsid w:val="0081492E"/>
    <w:rsid w:val="00815244"/>
    <w:rsid w:val="0081584F"/>
    <w:rsid w:val="00815DB8"/>
    <w:rsid w:val="00816905"/>
    <w:rsid w:val="00817505"/>
    <w:rsid w:val="00820EE5"/>
    <w:rsid w:val="008210EE"/>
    <w:rsid w:val="00821448"/>
    <w:rsid w:val="0082238D"/>
    <w:rsid w:val="00822F66"/>
    <w:rsid w:val="00823635"/>
    <w:rsid w:val="00823CA6"/>
    <w:rsid w:val="00823D6C"/>
    <w:rsid w:val="00823FB6"/>
    <w:rsid w:val="00825C07"/>
    <w:rsid w:val="00826FED"/>
    <w:rsid w:val="00831083"/>
    <w:rsid w:val="00831D77"/>
    <w:rsid w:val="00833B49"/>
    <w:rsid w:val="00834074"/>
    <w:rsid w:val="008347C8"/>
    <w:rsid w:val="00834829"/>
    <w:rsid w:val="0083751A"/>
    <w:rsid w:val="00837719"/>
    <w:rsid w:val="00840567"/>
    <w:rsid w:val="00840E60"/>
    <w:rsid w:val="00841546"/>
    <w:rsid w:val="00842991"/>
    <w:rsid w:val="0084418C"/>
    <w:rsid w:val="0084466D"/>
    <w:rsid w:val="008451DB"/>
    <w:rsid w:val="0084520D"/>
    <w:rsid w:val="00845AE8"/>
    <w:rsid w:val="008463FB"/>
    <w:rsid w:val="00847144"/>
    <w:rsid w:val="008479CC"/>
    <w:rsid w:val="00847DC7"/>
    <w:rsid w:val="00850433"/>
    <w:rsid w:val="00852080"/>
    <w:rsid w:val="00852640"/>
    <w:rsid w:val="0085374F"/>
    <w:rsid w:val="008537D4"/>
    <w:rsid w:val="00853881"/>
    <w:rsid w:val="008544A5"/>
    <w:rsid w:val="0085471B"/>
    <w:rsid w:val="00857087"/>
    <w:rsid w:val="00857993"/>
    <w:rsid w:val="0085DE3B"/>
    <w:rsid w:val="00861B27"/>
    <w:rsid w:val="00862395"/>
    <w:rsid w:val="00863502"/>
    <w:rsid w:val="00865068"/>
    <w:rsid w:val="0086705A"/>
    <w:rsid w:val="0086781B"/>
    <w:rsid w:val="0086788E"/>
    <w:rsid w:val="00867CC3"/>
    <w:rsid w:val="00867D14"/>
    <w:rsid w:val="00871897"/>
    <w:rsid w:val="00872710"/>
    <w:rsid w:val="008729C7"/>
    <w:rsid w:val="008732C2"/>
    <w:rsid w:val="00874DAA"/>
    <w:rsid w:val="00876310"/>
    <w:rsid w:val="00876A40"/>
    <w:rsid w:val="00877A25"/>
    <w:rsid w:val="008826FE"/>
    <w:rsid w:val="0088308B"/>
    <w:rsid w:val="008831A7"/>
    <w:rsid w:val="008841C9"/>
    <w:rsid w:val="008858E8"/>
    <w:rsid w:val="00885964"/>
    <w:rsid w:val="008859E3"/>
    <w:rsid w:val="00885CEF"/>
    <w:rsid w:val="00890B93"/>
    <w:rsid w:val="008934AF"/>
    <w:rsid w:val="00894DB1"/>
    <w:rsid w:val="00894F02"/>
    <w:rsid w:val="008961FC"/>
    <w:rsid w:val="00896546"/>
    <w:rsid w:val="0089680D"/>
    <w:rsid w:val="00896E2F"/>
    <w:rsid w:val="0089796F"/>
    <w:rsid w:val="008A05C8"/>
    <w:rsid w:val="008A05DF"/>
    <w:rsid w:val="008A0B6D"/>
    <w:rsid w:val="008A1870"/>
    <w:rsid w:val="008A285C"/>
    <w:rsid w:val="008A41F6"/>
    <w:rsid w:val="008A51F1"/>
    <w:rsid w:val="008A60F2"/>
    <w:rsid w:val="008A60FD"/>
    <w:rsid w:val="008A7493"/>
    <w:rsid w:val="008B0C13"/>
    <w:rsid w:val="008B3C1C"/>
    <w:rsid w:val="008B4F10"/>
    <w:rsid w:val="008B540E"/>
    <w:rsid w:val="008B5B63"/>
    <w:rsid w:val="008B7618"/>
    <w:rsid w:val="008C05FC"/>
    <w:rsid w:val="008C0B01"/>
    <w:rsid w:val="008C1794"/>
    <w:rsid w:val="008C20F6"/>
    <w:rsid w:val="008C22DA"/>
    <w:rsid w:val="008C267D"/>
    <w:rsid w:val="008C2CE7"/>
    <w:rsid w:val="008C3817"/>
    <w:rsid w:val="008C4D1A"/>
    <w:rsid w:val="008C59D7"/>
    <w:rsid w:val="008C6A84"/>
    <w:rsid w:val="008D08DF"/>
    <w:rsid w:val="008D13B6"/>
    <w:rsid w:val="008D35C1"/>
    <w:rsid w:val="008D369C"/>
    <w:rsid w:val="008D4AFB"/>
    <w:rsid w:val="008D5D52"/>
    <w:rsid w:val="008D60B6"/>
    <w:rsid w:val="008D736C"/>
    <w:rsid w:val="008D74DC"/>
    <w:rsid w:val="008E09D7"/>
    <w:rsid w:val="008E2A76"/>
    <w:rsid w:val="008E36AA"/>
    <w:rsid w:val="008E440A"/>
    <w:rsid w:val="008E4FA5"/>
    <w:rsid w:val="008E5A51"/>
    <w:rsid w:val="008E68B1"/>
    <w:rsid w:val="008E731D"/>
    <w:rsid w:val="008E77EA"/>
    <w:rsid w:val="008E7C30"/>
    <w:rsid w:val="008F10F5"/>
    <w:rsid w:val="008F1943"/>
    <w:rsid w:val="008F293A"/>
    <w:rsid w:val="008F43A6"/>
    <w:rsid w:val="008F4E28"/>
    <w:rsid w:val="008F6B55"/>
    <w:rsid w:val="008F720A"/>
    <w:rsid w:val="0090104A"/>
    <w:rsid w:val="00901B44"/>
    <w:rsid w:val="00901BE6"/>
    <w:rsid w:val="0090204F"/>
    <w:rsid w:val="00902A7F"/>
    <w:rsid w:val="00902B60"/>
    <w:rsid w:val="00903D63"/>
    <w:rsid w:val="00903EED"/>
    <w:rsid w:val="00904019"/>
    <w:rsid w:val="00904945"/>
    <w:rsid w:val="00904C78"/>
    <w:rsid w:val="00904C8A"/>
    <w:rsid w:val="009065B7"/>
    <w:rsid w:val="009065D6"/>
    <w:rsid w:val="00907B6D"/>
    <w:rsid w:val="009107C8"/>
    <w:rsid w:val="00911272"/>
    <w:rsid w:val="00912A10"/>
    <w:rsid w:val="0091334D"/>
    <w:rsid w:val="00914465"/>
    <w:rsid w:val="00914919"/>
    <w:rsid w:val="00915CF2"/>
    <w:rsid w:val="00917293"/>
    <w:rsid w:val="009177D5"/>
    <w:rsid w:val="0092262D"/>
    <w:rsid w:val="009227B8"/>
    <w:rsid w:val="00924E05"/>
    <w:rsid w:val="00926C05"/>
    <w:rsid w:val="00927FD2"/>
    <w:rsid w:val="00931752"/>
    <w:rsid w:val="00931958"/>
    <w:rsid w:val="0093356C"/>
    <w:rsid w:val="00935C1E"/>
    <w:rsid w:val="00935DCA"/>
    <w:rsid w:val="00937068"/>
    <w:rsid w:val="00941578"/>
    <w:rsid w:val="0094213B"/>
    <w:rsid w:val="00942B53"/>
    <w:rsid w:val="00942C6B"/>
    <w:rsid w:val="00946D42"/>
    <w:rsid w:val="00947CDA"/>
    <w:rsid w:val="00951163"/>
    <w:rsid w:val="00952034"/>
    <w:rsid w:val="00952419"/>
    <w:rsid w:val="00954339"/>
    <w:rsid w:val="00954A8B"/>
    <w:rsid w:val="00954D53"/>
    <w:rsid w:val="00954F96"/>
    <w:rsid w:val="00955AB2"/>
    <w:rsid w:val="00955FC7"/>
    <w:rsid w:val="00957D24"/>
    <w:rsid w:val="009606B6"/>
    <w:rsid w:val="00960F18"/>
    <w:rsid w:val="0096333F"/>
    <w:rsid w:val="00963E5C"/>
    <w:rsid w:val="0096496D"/>
    <w:rsid w:val="00964A30"/>
    <w:rsid w:val="00964D9B"/>
    <w:rsid w:val="00965320"/>
    <w:rsid w:val="0096685E"/>
    <w:rsid w:val="00966BCC"/>
    <w:rsid w:val="00967100"/>
    <w:rsid w:val="009677C2"/>
    <w:rsid w:val="00967857"/>
    <w:rsid w:val="0097559B"/>
    <w:rsid w:val="009767FF"/>
    <w:rsid w:val="0097710C"/>
    <w:rsid w:val="009772DE"/>
    <w:rsid w:val="00977871"/>
    <w:rsid w:val="00980A8F"/>
    <w:rsid w:val="00981D19"/>
    <w:rsid w:val="00983295"/>
    <w:rsid w:val="00983473"/>
    <w:rsid w:val="009846C4"/>
    <w:rsid w:val="00985235"/>
    <w:rsid w:val="009859A4"/>
    <w:rsid w:val="00986A7B"/>
    <w:rsid w:val="0098743B"/>
    <w:rsid w:val="009875B9"/>
    <w:rsid w:val="00990ACF"/>
    <w:rsid w:val="00991D47"/>
    <w:rsid w:val="00992BD5"/>
    <w:rsid w:val="00992D42"/>
    <w:rsid w:val="00995BDC"/>
    <w:rsid w:val="009961FD"/>
    <w:rsid w:val="00997786"/>
    <w:rsid w:val="00997CA4"/>
    <w:rsid w:val="009A1571"/>
    <w:rsid w:val="009A2C32"/>
    <w:rsid w:val="009A3449"/>
    <w:rsid w:val="009A3538"/>
    <w:rsid w:val="009A3912"/>
    <w:rsid w:val="009A3A08"/>
    <w:rsid w:val="009A3B51"/>
    <w:rsid w:val="009A5F66"/>
    <w:rsid w:val="009A6E10"/>
    <w:rsid w:val="009A7F8F"/>
    <w:rsid w:val="009B0CDA"/>
    <w:rsid w:val="009B26D7"/>
    <w:rsid w:val="009B2864"/>
    <w:rsid w:val="009B31E8"/>
    <w:rsid w:val="009B397C"/>
    <w:rsid w:val="009B43FF"/>
    <w:rsid w:val="009B48E1"/>
    <w:rsid w:val="009B4CA9"/>
    <w:rsid w:val="009B4FED"/>
    <w:rsid w:val="009B50D1"/>
    <w:rsid w:val="009B5337"/>
    <w:rsid w:val="009B5C57"/>
    <w:rsid w:val="009B73F9"/>
    <w:rsid w:val="009B7F38"/>
    <w:rsid w:val="009C0393"/>
    <w:rsid w:val="009C2065"/>
    <w:rsid w:val="009C4B53"/>
    <w:rsid w:val="009C560E"/>
    <w:rsid w:val="009C67B9"/>
    <w:rsid w:val="009C75F1"/>
    <w:rsid w:val="009D0655"/>
    <w:rsid w:val="009D0717"/>
    <w:rsid w:val="009D0A76"/>
    <w:rsid w:val="009D2E1E"/>
    <w:rsid w:val="009D469E"/>
    <w:rsid w:val="009D53E4"/>
    <w:rsid w:val="009D6CC1"/>
    <w:rsid w:val="009D7012"/>
    <w:rsid w:val="009D7194"/>
    <w:rsid w:val="009D7BCE"/>
    <w:rsid w:val="009E034C"/>
    <w:rsid w:val="009E0357"/>
    <w:rsid w:val="009E1146"/>
    <w:rsid w:val="009E2E26"/>
    <w:rsid w:val="009E32E0"/>
    <w:rsid w:val="009E3845"/>
    <w:rsid w:val="009E434A"/>
    <w:rsid w:val="009E4863"/>
    <w:rsid w:val="009E5E8C"/>
    <w:rsid w:val="009E69E6"/>
    <w:rsid w:val="009E6BBD"/>
    <w:rsid w:val="009E6EDA"/>
    <w:rsid w:val="009E7AA8"/>
    <w:rsid w:val="009E7B71"/>
    <w:rsid w:val="009F0E22"/>
    <w:rsid w:val="009F1153"/>
    <w:rsid w:val="009F19DF"/>
    <w:rsid w:val="009F3C91"/>
    <w:rsid w:val="009F43E7"/>
    <w:rsid w:val="009F59D0"/>
    <w:rsid w:val="009F6D1B"/>
    <w:rsid w:val="009F7F85"/>
    <w:rsid w:val="00A031AC"/>
    <w:rsid w:val="00A04C80"/>
    <w:rsid w:val="00A050E5"/>
    <w:rsid w:val="00A05A32"/>
    <w:rsid w:val="00A06F1F"/>
    <w:rsid w:val="00A07DFD"/>
    <w:rsid w:val="00A10B18"/>
    <w:rsid w:val="00A12258"/>
    <w:rsid w:val="00A13A95"/>
    <w:rsid w:val="00A152FD"/>
    <w:rsid w:val="00A15A05"/>
    <w:rsid w:val="00A16A81"/>
    <w:rsid w:val="00A20ACF"/>
    <w:rsid w:val="00A20FE2"/>
    <w:rsid w:val="00A21D5A"/>
    <w:rsid w:val="00A23212"/>
    <w:rsid w:val="00A238A6"/>
    <w:rsid w:val="00A23F7A"/>
    <w:rsid w:val="00A2454C"/>
    <w:rsid w:val="00A25657"/>
    <w:rsid w:val="00A25D4F"/>
    <w:rsid w:val="00A2705D"/>
    <w:rsid w:val="00A272A8"/>
    <w:rsid w:val="00A30AAD"/>
    <w:rsid w:val="00A318BF"/>
    <w:rsid w:val="00A31B0F"/>
    <w:rsid w:val="00A321BD"/>
    <w:rsid w:val="00A32836"/>
    <w:rsid w:val="00A33C2E"/>
    <w:rsid w:val="00A35B2B"/>
    <w:rsid w:val="00A35F3A"/>
    <w:rsid w:val="00A3702C"/>
    <w:rsid w:val="00A37B08"/>
    <w:rsid w:val="00A37B52"/>
    <w:rsid w:val="00A40120"/>
    <w:rsid w:val="00A40A45"/>
    <w:rsid w:val="00A40E3B"/>
    <w:rsid w:val="00A416BE"/>
    <w:rsid w:val="00A41B42"/>
    <w:rsid w:val="00A41D28"/>
    <w:rsid w:val="00A43EAF"/>
    <w:rsid w:val="00A448CD"/>
    <w:rsid w:val="00A45C20"/>
    <w:rsid w:val="00A461A3"/>
    <w:rsid w:val="00A4660E"/>
    <w:rsid w:val="00A46BD8"/>
    <w:rsid w:val="00A46C39"/>
    <w:rsid w:val="00A50AA7"/>
    <w:rsid w:val="00A50C5E"/>
    <w:rsid w:val="00A52FBB"/>
    <w:rsid w:val="00A53087"/>
    <w:rsid w:val="00A53D2D"/>
    <w:rsid w:val="00A54AA9"/>
    <w:rsid w:val="00A56725"/>
    <w:rsid w:val="00A6160D"/>
    <w:rsid w:val="00A61976"/>
    <w:rsid w:val="00A61DEA"/>
    <w:rsid w:val="00A622DE"/>
    <w:rsid w:val="00A62D7D"/>
    <w:rsid w:val="00A62E66"/>
    <w:rsid w:val="00A6317C"/>
    <w:rsid w:val="00A6555B"/>
    <w:rsid w:val="00A673F2"/>
    <w:rsid w:val="00A67642"/>
    <w:rsid w:val="00A678E5"/>
    <w:rsid w:val="00A67CD2"/>
    <w:rsid w:val="00A70150"/>
    <w:rsid w:val="00A70F1D"/>
    <w:rsid w:val="00A71AA6"/>
    <w:rsid w:val="00A722A5"/>
    <w:rsid w:val="00A75A36"/>
    <w:rsid w:val="00A75C10"/>
    <w:rsid w:val="00A75CB4"/>
    <w:rsid w:val="00A772E8"/>
    <w:rsid w:val="00A8180C"/>
    <w:rsid w:val="00A81C51"/>
    <w:rsid w:val="00A82275"/>
    <w:rsid w:val="00A835FC"/>
    <w:rsid w:val="00A83ED9"/>
    <w:rsid w:val="00A8613F"/>
    <w:rsid w:val="00A86169"/>
    <w:rsid w:val="00A86D77"/>
    <w:rsid w:val="00A87743"/>
    <w:rsid w:val="00A90391"/>
    <w:rsid w:val="00A9139F"/>
    <w:rsid w:val="00A914EF"/>
    <w:rsid w:val="00A91863"/>
    <w:rsid w:val="00A932B2"/>
    <w:rsid w:val="00A935FA"/>
    <w:rsid w:val="00A94B2F"/>
    <w:rsid w:val="00AA0071"/>
    <w:rsid w:val="00AA0690"/>
    <w:rsid w:val="00AA0A23"/>
    <w:rsid w:val="00AA18DD"/>
    <w:rsid w:val="00AA336A"/>
    <w:rsid w:val="00AA4075"/>
    <w:rsid w:val="00AA495A"/>
    <w:rsid w:val="00AA66AA"/>
    <w:rsid w:val="00AA6B04"/>
    <w:rsid w:val="00AB0873"/>
    <w:rsid w:val="00AB2396"/>
    <w:rsid w:val="00AB2621"/>
    <w:rsid w:val="00AB2F5F"/>
    <w:rsid w:val="00AB37C5"/>
    <w:rsid w:val="00AB3809"/>
    <w:rsid w:val="00AB397F"/>
    <w:rsid w:val="00AB41F5"/>
    <w:rsid w:val="00AB56F5"/>
    <w:rsid w:val="00AB66EE"/>
    <w:rsid w:val="00AB7340"/>
    <w:rsid w:val="00AC01F3"/>
    <w:rsid w:val="00AC03AB"/>
    <w:rsid w:val="00AC0813"/>
    <w:rsid w:val="00AC2ACA"/>
    <w:rsid w:val="00AC2D45"/>
    <w:rsid w:val="00AC3A2D"/>
    <w:rsid w:val="00AC3B51"/>
    <w:rsid w:val="00AC3DAB"/>
    <w:rsid w:val="00AC5ACA"/>
    <w:rsid w:val="00AC5BE6"/>
    <w:rsid w:val="00AC65CB"/>
    <w:rsid w:val="00AC6A69"/>
    <w:rsid w:val="00AD0BAE"/>
    <w:rsid w:val="00AD16D0"/>
    <w:rsid w:val="00AD208C"/>
    <w:rsid w:val="00AD21EF"/>
    <w:rsid w:val="00AD27F4"/>
    <w:rsid w:val="00AD30EC"/>
    <w:rsid w:val="00AD4A27"/>
    <w:rsid w:val="00AD4B37"/>
    <w:rsid w:val="00AD4F35"/>
    <w:rsid w:val="00AD6BFE"/>
    <w:rsid w:val="00AD7916"/>
    <w:rsid w:val="00AD7D1E"/>
    <w:rsid w:val="00AE16B7"/>
    <w:rsid w:val="00AE2521"/>
    <w:rsid w:val="00AE2CE3"/>
    <w:rsid w:val="00AE4AB5"/>
    <w:rsid w:val="00AE54F3"/>
    <w:rsid w:val="00AE5ECA"/>
    <w:rsid w:val="00AE757C"/>
    <w:rsid w:val="00AE7677"/>
    <w:rsid w:val="00AE7DBB"/>
    <w:rsid w:val="00AF0D4E"/>
    <w:rsid w:val="00AF1157"/>
    <w:rsid w:val="00AF198C"/>
    <w:rsid w:val="00AF3C0C"/>
    <w:rsid w:val="00AF3DF8"/>
    <w:rsid w:val="00AF4AAD"/>
    <w:rsid w:val="00AF61B8"/>
    <w:rsid w:val="00AF70D2"/>
    <w:rsid w:val="00B01AA5"/>
    <w:rsid w:val="00B01C23"/>
    <w:rsid w:val="00B01F8B"/>
    <w:rsid w:val="00B02915"/>
    <w:rsid w:val="00B02DB8"/>
    <w:rsid w:val="00B0331B"/>
    <w:rsid w:val="00B039BB"/>
    <w:rsid w:val="00B03E1B"/>
    <w:rsid w:val="00B0445F"/>
    <w:rsid w:val="00B04AAA"/>
    <w:rsid w:val="00B04B25"/>
    <w:rsid w:val="00B0585A"/>
    <w:rsid w:val="00B05D68"/>
    <w:rsid w:val="00B11524"/>
    <w:rsid w:val="00B15CDF"/>
    <w:rsid w:val="00B166A1"/>
    <w:rsid w:val="00B16AC2"/>
    <w:rsid w:val="00B202DC"/>
    <w:rsid w:val="00B2078B"/>
    <w:rsid w:val="00B23F4E"/>
    <w:rsid w:val="00B253CA"/>
    <w:rsid w:val="00B269AD"/>
    <w:rsid w:val="00B27C22"/>
    <w:rsid w:val="00B3064D"/>
    <w:rsid w:val="00B30A15"/>
    <w:rsid w:val="00B31CCF"/>
    <w:rsid w:val="00B32BBA"/>
    <w:rsid w:val="00B32C60"/>
    <w:rsid w:val="00B332BA"/>
    <w:rsid w:val="00B339D3"/>
    <w:rsid w:val="00B34603"/>
    <w:rsid w:val="00B346E7"/>
    <w:rsid w:val="00B350AA"/>
    <w:rsid w:val="00B35C6B"/>
    <w:rsid w:val="00B35CCA"/>
    <w:rsid w:val="00B36266"/>
    <w:rsid w:val="00B37FDD"/>
    <w:rsid w:val="00B4077D"/>
    <w:rsid w:val="00B4151C"/>
    <w:rsid w:val="00B41E26"/>
    <w:rsid w:val="00B4240F"/>
    <w:rsid w:val="00B433BE"/>
    <w:rsid w:val="00B44216"/>
    <w:rsid w:val="00B44559"/>
    <w:rsid w:val="00B46832"/>
    <w:rsid w:val="00B46B35"/>
    <w:rsid w:val="00B47DB1"/>
    <w:rsid w:val="00B507A9"/>
    <w:rsid w:val="00B50DE5"/>
    <w:rsid w:val="00B516D9"/>
    <w:rsid w:val="00B521B8"/>
    <w:rsid w:val="00B52B1A"/>
    <w:rsid w:val="00B52FB3"/>
    <w:rsid w:val="00B53C9C"/>
    <w:rsid w:val="00B547B9"/>
    <w:rsid w:val="00B55694"/>
    <w:rsid w:val="00B55F53"/>
    <w:rsid w:val="00B56392"/>
    <w:rsid w:val="00B56DA7"/>
    <w:rsid w:val="00B57692"/>
    <w:rsid w:val="00B60C29"/>
    <w:rsid w:val="00B61A1F"/>
    <w:rsid w:val="00B61E8A"/>
    <w:rsid w:val="00B63FB3"/>
    <w:rsid w:val="00B64F98"/>
    <w:rsid w:val="00B66AAD"/>
    <w:rsid w:val="00B72900"/>
    <w:rsid w:val="00B74684"/>
    <w:rsid w:val="00B768A8"/>
    <w:rsid w:val="00B77A83"/>
    <w:rsid w:val="00B80134"/>
    <w:rsid w:val="00B80266"/>
    <w:rsid w:val="00B8073D"/>
    <w:rsid w:val="00B812BF"/>
    <w:rsid w:val="00B82EE4"/>
    <w:rsid w:val="00B82F63"/>
    <w:rsid w:val="00B835AB"/>
    <w:rsid w:val="00B83841"/>
    <w:rsid w:val="00B83B0A"/>
    <w:rsid w:val="00B848E7"/>
    <w:rsid w:val="00B84B3E"/>
    <w:rsid w:val="00B86AB0"/>
    <w:rsid w:val="00B86D30"/>
    <w:rsid w:val="00B86DF8"/>
    <w:rsid w:val="00B87F80"/>
    <w:rsid w:val="00B902C0"/>
    <w:rsid w:val="00B9047E"/>
    <w:rsid w:val="00B93133"/>
    <w:rsid w:val="00B93B40"/>
    <w:rsid w:val="00B95977"/>
    <w:rsid w:val="00B95B17"/>
    <w:rsid w:val="00B96B95"/>
    <w:rsid w:val="00BA080B"/>
    <w:rsid w:val="00BA220E"/>
    <w:rsid w:val="00BA35FE"/>
    <w:rsid w:val="00BA376C"/>
    <w:rsid w:val="00BA391C"/>
    <w:rsid w:val="00BA4939"/>
    <w:rsid w:val="00BA681E"/>
    <w:rsid w:val="00BA7D0D"/>
    <w:rsid w:val="00BA7E29"/>
    <w:rsid w:val="00BB025A"/>
    <w:rsid w:val="00BB1106"/>
    <w:rsid w:val="00BB175F"/>
    <w:rsid w:val="00BB1E60"/>
    <w:rsid w:val="00BB1FDB"/>
    <w:rsid w:val="00BB27EB"/>
    <w:rsid w:val="00BB2CE0"/>
    <w:rsid w:val="00BB2EF7"/>
    <w:rsid w:val="00BB5184"/>
    <w:rsid w:val="00BB5AFE"/>
    <w:rsid w:val="00BB5F7D"/>
    <w:rsid w:val="00BB6438"/>
    <w:rsid w:val="00BB67BA"/>
    <w:rsid w:val="00BC0C6D"/>
    <w:rsid w:val="00BC285B"/>
    <w:rsid w:val="00BC4192"/>
    <w:rsid w:val="00BC53BE"/>
    <w:rsid w:val="00BC685E"/>
    <w:rsid w:val="00BD0187"/>
    <w:rsid w:val="00BD0203"/>
    <w:rsid w:val="00BD02E6"/>
    <w:rsid w:val="00BD2107"/>
    <w:rsid w:val="00BD2191"/>
    <w:rsid w:val="00BD24A4"/>
    <w:rsid w:val="00BD29A3"/>
    <w:rsid w:val="00BD3D2B"/>
    <w:rsid w:val="00BD5CF7"/>
    <w:rsid w:val="00BD64A8"/>
    <w:rsid w:val="00BD7783"/>
    <w:rsid w:val="00BE0129"/>
    <w:rsid w:val="00BE323E"/>
    <w:rsid w:val="00BE379C"/>
    <w:rsid w:val="00BE472D"/>
    <w:rsid w:val="00BE6FF6"/>
    <w:rsid w:val="00BF1986"/>
    <w:rsid w:val="00BF22B0"/>
    <w:rsid w:val="00BF2E1F"/>
    <w:rsid w:val="00BF3E85"/>
    <w:rsid w:val="00BF43D8"/>
    <w:rsid w:val="00BF44AA"/>
    <w:rsid w:val="00BF4CA7"/>
    <w:rsid w:val="00BF69E2"/>
    <w:rsid w:val="00BF72D7"/>
    <w:rsid w:val="00BF76A8"/>
    <w:rsid w:val="00BF8DC3"/>
    <w:rsid w:val="00C00386"/>
    <w:rsid w:val="00C003AF"/>
    <w:rsid w:val="00C00808"/>
    <w:rsid w:val="00C026AD"/>
    <w:rsid w:val="00C02903"/>
    <w:rsid w:val="00C057C5"/>
    <w:rsid w:val="00C06093"/>
    <w:rsid w:val="00C0702F"/>
    <w:rsid w:val="00C10318"/>
    <w:rsid w:val="00C10C0D"/>
    <w:rsid w:val="00C11B02"/>
    <w:rsid w:val="00C12685"/>
    <w:rsid w:val="00C12702"/>
    <w:rsid w:val="00C132B5"/>
    <w:rsid w:val="00C1550B"/>
    <w:rsid w:val="00C166CB"/>
    <w:rsid w:val="00C16BB6"/>
    <w:rsid w:val="00C16E9B"/>
    <w:rsid w:val="00C17655"/>
    <w:rsid w:val="00C177AA"/>
    <w:rsid w:val="00C201DB"/>
    <w:rsid w:val="00C219B5"/>
    <w:rsid w:val="00C22907"/>
    <w:rsid w:val="00C22B22"/>
    <w:rsid w:val="00C24BFA"/>
    <w:rsid w:val="00C25328"/>
    <w:rsid w:val="00C26549"/>
    <w:rsid w:val="00C3017E"/>
    <w:rsid w:val="00C303BB"/>
    <w:rsid w:val="00C329CB"/>
    <w:rsid w:val="00C33667"/>
    <w:rsid w:val="00C3422D"/>
    <w:rsid w:val="00C34E03"/>
    <w:rsid w:val="00C3704F"/>
    <w:rsid w:val="00C37260"/>
    <w:rsid w:val="00C40BF2"/>
    <w:rsid w:val="00C41935"/>
    <w:rsid w:val="00C43DD2"/>
    <w:rsid w:val="00C44661"/>
    <w:rsid w:val="00C459F5"/>
    <w:rsid w:val="00C45F6B"/>
    <w:rsid w:val="00C47CAE"/>
    <w:rsid w:val="00C50DBB"/>
    <w:rsid w:val="00C510E1"/>
    <w:rsid w:val="00C54053"/>
    <w:rsid w:val="00C561F4"/>
    <w:rsid w:val="00C56376"/>
    <w:rsid w:val="00C57678"/>
    <w:rsid w:val="00C57704"/>
    <w:rsid w:val="00C57A0A"/>
    <w:rsid w:val="00C61A06"/>
    <w:rsid w:val="00C63641"/>
    <w:rsid w:val="00C648EB"/>
    <w:rsid w:val="00C64B53"/>
    <w:rsid w:val="00C66F98"/>
    <w:rsid w:val="00C676E7"/>
    <w:rsid w:val="00C70D36"/>
    <w:rsid w:val="00C72617"/>
    <w:rsid w:val="00C726A0"/>
    <w:rsid w:val="00C72FBB"/>
    <w:rsid w:val="00C749A9"/>
    <w:rsid w:val="00C76373"/>
    <w:rsid w:val="00C77EB1"/>
    <w:rsid w:val="00C824AE"/>
    <w:rsid w:val="00C825C0"/>
    <w:rsid w:val="00C82D08"/>
    <w:rsid w:val="00C82D6A"/>
    <w:rsid w:val="00C85A4C"/>
    <w:rsid w:val="00C85C1F"/>
    <w:rsid w:val="00C86105"/>
    <w:rsid w:val="00C87770"/>
    <w:rsid w:val="00C9021A"/>
    <w:rsid w:val="00C93869"/>
    <w:rsid w:val="00C960C7"/>
    <w:rsid w:val="00C97335"/>
    <w:rsid w:val="00C973BC"/>
    <w:rsid w:val="00C976A4"/>
    <w:rsid w:val="00C97DD7"/>
    <w:rsid w:val="00CA0581"/>
    <w:rsid w:val="00CA068A"/>
    <w:rsid w:val="00CA09BA"/>
    <w:rsid w:val="00CA0C7D"/>
    <w:rsid w:val="00CA17DD"/>
    <w:rsid w:val="00CA59CA"/>
    <w:rsid w:val="00CA606C"/>
    <w:rsid w:val="00CA6D95"/>
    <w:rsid w:val="00CA7860"/>
    <w:rsid w:val="00CB078E"/>
    <w:rsid w:val="00CB3656"/>
    <w:rsid w:val="00CB3695"/>
    <w:rsid w:val="00CB424E"/>
    <w:rsid w:val="00CB5237"/>
    <w:rsid w:val="00CB55D0"/>
    <w:rsid w:val="00CB576B"/>
    <w:rsid w:val="00CB6587"/>
    <w:rsid w:val="00CB69B1"/>
    <w:rsid w:val="00CC1E7D"/>
    <w:rsid w:val="00CC2F41"/>
    <w:rsid w:val="00CC3B0C"/>
    <w:rsid w:val="00CC63B4"/>
    <w:rsid w:val="00CC70B2"/>
    <w:rsid w:val="00CC75D5"/>
    <w:rsid w:val="00CD1666"/>
    <w:rsid w:val="00CD4975"/>
    <w:rsid w:val="00CD56B6"/>
    <w:rsid w:val="00CD597B"/>
    <w:rsid w:val="00CD59E9"/>
    <w:rsid w:val="00CD5FEA"/>
    <w:rsid w:val="00CE04DE"/>
    <w:rsid w:val="00CE1556"/>
    <w:rsid w:val="00CE18CF"/>
    <w:rsid w:val="00CE3E8D"/>
    <w:rsid w:val="00CF0560"/>
    <w:rsid w:val="00CF1528"/>
    <w:rsid w:val="00CF1F9B"/>
    <w:rsid w:val="00CF2DA4"/>
    <w:rsid w:val="00CF3253"/>
    <w:rsid w:val="00CF3514"/>
    <w:rsid w:val="00CF4A98"/>
    <w:rsid w:val="00CF6488"/>
    <w:rsid w:val="00CF6F5D"/>
    <w:rsid w:val="00CF7654"/>
    <w:rsid w:val="00CF7B5B"/>
    <w:rsid w:val="00CF7C30"/>
    <w:rsid w:val="00CF9A87"/>
    <w:rsid w:val="00D00D36"/>
    <w:rsid w:val="00D0233B"/>
    <w:rsid w:val="00D025E3"/>
    <w:rsid w:val="00D04F4F"/>
    <w:rsid w:val="00D1198F"/>
    <w:rsid w:val="00D1299D"/>
    <w:rsid w:val="00D13842"/>
    <w:rsid w:val="00D14A5B"/>
    <w:rsid w:val="00D15E85"/>
    <w:rsid w:val="00D1670E"/>
    <w:rsid w:val="00D169CD"/>
    <w:rsid w:val="00D1753A"/>
    <w:rsid w:val="00D212D8"/>
    <w:rsid w:val="00D21A8C"/>
    <w:rsid w:val="00D22088"/>
    <w:rsid w:val="00D23E39"/>
    <w:rsid w:val="00D23E49"/>
    <w:rsid w:val="00D24D3A"/>
    <w:rsid w:val="00D26FD1"/>
    <w:rsid w:val="00D2794F"/>
    <w:rsid w:val="00D2C456"/>
    <w:rsid w:val="00D30026"/>
    <w:rsid w:val="00D3210A"/>
    <w:rsid w:val="00D331B2"/>
    <w:rsid w:val="00D343BE"/>
    <w:rsid w:val="00D347C6"/>
    <w:rsid w:val="00D35033"/>
    <w:rsid w:val="00D362F2"/>
    <w:rsid w:val="00D403A3"/>
    <w:rsid w:val="00D40E2A"/>
    <w:rsid w:val="00D40FBB"/>
    <w:rsid w:val="00D42774"/>
    <w:rsid w:val="00D443AE"/>
    <w:rsid w:val="00D44FC3"/>
    <w:rsid w:val="00D4575C"/>
    <w:rsid w:val="00D46247"/>
    <w:rsid w:val="00D501CF"/>
    <w:rsid w:val="00D5504C"/>
    <w:rsid w:val="00D554C9"/>
    <w:rsid w:val="00D56D6C"/>
    <w:rsid w:val="00D56E50"/>
    <w:rsid w:val="00D57150"/>
    <w:rsid w:val="00D601B7"/>
    <w:rsid w:val="00D619FE"/>
    <w:rsid w:val="00D61F65"/>
    <w:rsid w:val="00D6205B"/>
    <w:rsid w:val="00D62894"/>
    <w:rsid w:val="00D643B9"/>
    <w:rsid w:val="00D6474A"/>
    <w:rsid w:val="00D64976"/>
    <w:rsid w:val="00D64B77"/>
    <w:rsid w:val="00D6741D"/>
    <w:rsid w:val="00D67AEC"/>
    <w:rsid w:val="00D70E48"/>
    <w:rsid w:val="00D715CE"/>
    <w:rsid w:val="00D71A23"/>
    <w:rsid w:val="00D71FED"/>
    <w:rsid w:val="00D75A3D"/>
    <w:rsid w:val="00D761AB"/>
    <w:rsid w:val="00D76591"/>
    <w:rsid w:val="00D7715D"/>
    <w:rsid w:val="00D80E6C"/>
    <w:rsid w:val="00D81548"/>
    <w:rsid w:val="00D816FA"/>
    <w:rsid w:val="00D836CF"/>
    <w:rsid w:val="00D83D6E"/>
    <w:rsid w:val="00D83DBA"/>
    <w:rsid w:val="00D8439A"/>
    <w:rsid w:val="00D85A88"/>
    <w:rsid w:val="00D864E9"/>
    <w:rsid w:val="00D92A64"/>
    <w:rsid w:val="00D92BC9"/>
    <w:rsid w:val="00D959A2"/>
    <w:rsid w:val="00D95D5B"/>
    <w:rsid w:val="00D95F25"/>
    <w:rsid w:val="00D96201"/>
    <w:rsid w:val="00D97B62"/>
    <w:rsid w:val="00DA1295"/>
    <w:rsid w:val="00DA1BA2"/>
    <w:rsid w:val="00DA2834"/>
    <w:rsid w:val="00DA29DF"/>
    <w:rsid w:val="00DA2B33"/>
    <w:rsid w:val="00DA2D8D"/>
    <w:rsid w:val="00DA3616"/>
    <w:rsid w:val="00DA3F02"/>
    <w:rsid w:val="00DA4C63"/>
    <w:rsid w:val="00DA7A19"/>
    <w:rsid w:val="00DB03EF"/>
    <w:rsid w:val="00DB1F45"/>
    <w:rsid w:val="00DB3835"/>
    <w:rsid w:val="00DB3C9D"/>
    <w:rsid w:val="00DB4E0E"/>
    <w:rsid w:val="00DB529F"/>
    <w:rsid w:val="00DB6994"/>
    <w:rsid w:val="00DC0E06"/>
    <w:rsid w:val="00DC1425"/>
    <w:rsid w:val="00DC17B7"/>
    <w:rsid w:val="00DC18BA"/>
    <w:rsid w:val="00DC19DB"/>
    <w:rsid w:val="00DC23EF"/>
    <w:rsid w:val="00DC2618"/>
    <w:rsid w:val="00DC32FF"/>
    <w:rsid w:val="00DC35A7"/>
    <w:rsid w:val="00DC3C40"/>
    <w:rsid w:val="00DC47A3"/>
    <w:rsid w:val="00DC63A5"/>
    <w:rsid w:val="00DC674C"/>
    <w:rsid w:val="00DC67B6"/>
    <w:rsid w:val="00DC6EA8"/>
    <w:rsid w:val="00DC70CD"/>
    <w:rsid w:val="00DC7ECC"/>
    <w:rsid w:val="00DD05EB"/>
    <w:rsid w:val="00DD197F"/>
    <w:rsid w:val="00DD1EE4"/>
    <w:rsid w:val="00DD2053"/>
    <w:rsid w:val="00DD2DAF"/>
    <w:rsid w:val="00DD375C"/>
    <w:rsid w:val="00DD3D50"/>
    <w:rsid w:val="00DD52C2"/>
    <w:rsid w:val="00DD722A"/>
    <w:rsid w:val="00DD7578"/>
    <w:rsid w:val="00DE0611"/>
    <w:rsid w:val="00DE0CF4"/>
    <w:rsid w:val="00DE1C8B"/>
    <w:rsid w:val="00DE30DE"/>
    <w:rsid w:val="00DE399E"/>
    <w:rsid w:val="00DE3A03"/>
    <w:rsid w:val="00DE4285"/>
    <w:rsid w:val="00DE5441"/>
    <w:rsid w:val="00DE59E3"/>
    <w:rsid w:val="00DE6548"/>
    <w:rsid w:val="00DE6DCE"/>
    <w:rsid w:val="00DE79AE"/>
    <w:rsid w:val="00DE7BA5"/>
    <w:rsid w:val="00DF0C89"/>
    <w:rsid w:val="00DF1C1C"/>
    <w:rsid w:val="00DF2C1E"/>
    <w:rsid w:val="00DF48AF"/>
    <w:rsid w:val="00DF60E4"/>
    <w:rsid w:val="00DF611F"/>
    <w:rsid w:val="00DF655A"/>
    <w:rsid w:val="00DF7FA0"/>
    <w:rsid w:val="00E01358"/>
    <w:rsid w:val="00E01975"/>
    <w:rsid w:val="00E02114"/>
    <w:rsid w:val="00E02B81"/>
    <w:rsid w:val="00E0312A"/>
    <w:rsid w:val="00E03B46"/>
    <w:rsid w:val="00E0436C"/>
    <w:rsid w:val="00E0577E"/>
    <w:rsid w:val="00E065E8"/>
    <w:rsid w:val="00E07995"/>
    <w:rsid w:val="00E10EE0"/>
    <w:rsid w:val="00E10FE0"/>
    <w:rsid w:val="00E1169E"/>
    <w:rsid w:val="00E13584"/>
    <w:rsid w:val="00E1434F"/>
    <w:rsid w:val="00E15975"/>
    <w:rsid w:val="00E159A6"/>
    <w:rsid w:val="00E16182"/>
    <w:rsid w:val="00E16D00"/>
    <w:rsid w:val="00E17599"/>
    <w:rsid w:val="00E2123F"/>
    <w:rsid w:val="00E235C1"/>
    <w:rsid w:val="00E25CB5"/>
    <w:rsid w:val="00E25D4E"/>
    <w:rsid w:val="00E26E7F"/>
    <w:rsid w:val="00E26FFA"/>
    <w:rsid w:val="00E27C20"/>
    <w:rsid w:val="00E301D7"/>
    <w:rsid w:val="00E30499"/>
    <w:rsid w:val="00E30870"/>
    <w:rsid w:val="00E35FDB"/>
    <w:rsid w:val="00E4007D"/>
    <w:rsid w:val="00E40D66"/>
    <w:rsid w:val="00E420A1"/>
    <w:rsid w:val="00E44A34"/>
    <w:rsid w:val="00E47A21"/>
    <w:rsid w:val="00E51076"/>
    <w:rsid w:val="00E51C6F"/>
    <w:rsid w:val="00E51F87"/>
    <w:rsid w:val="00E520D4"/>
    <w:rsid w:val="00E53D83"/>
    <w:rsid w:val="00E5606B"/>
    <w:rsid w:val="00E5631C"/>
    <w:rsid w:val="00E563B6"/>
    <w:rsid w:val="00E62B28"/>
    <w:rsid w:val="00E63769"/>
    <w:rsid w:val="00E708DE"/>
    <w:rsid w:val="00E70C6B"/>
    <w:rsid w:val="00E71B74"/>
    <w:rsid w:val="00E71D04"/>
    <w:rsid w:val="00E722BA"/>
    <w:rsid w:val="00E723CF"/>
    <w:rsid w:val="00E73B59"/>
    <w:rsid w:val="00E743A4"/>
    <w:rsid w:val="00E74628"/>
    <w:rsid w:val="00E75E9D"/>
    <w:rsid w:val="00E76E28"/>
    <w:rsid w:val="00E77359"/>
    <w:rsid w:val="00E80CA1"/>
    <w:rsid w:val="00E8222E"/>
    <w:rsid w:val="00E823C1"/>
    <w:rsid w:val="00E82538"/>
    <w:rsid w:val="00E84024"/>
    <w:rsid w:val="00E84A5F"/>
    <w:rsid w:val="00E84E53"/>
    <w:rsid w:val="00E85790"/>
    <w:rsid w:val="00E85A78"/>
    <w:rsid w:val="00E85AEC"/>
    <w:rsid w:val="00E86F78"/>
    <w:rsid w:val="00E9071F"/>
    <w:rsid w:val="00E90B77"/>
    <w:rsid w:val="00E92A78"/>
    <w:rsid w:val="00E93C5B"/>
    <w:rsid w:val="00E9476E"/>
    <w:rsid w:val="00E95926"/>
    <w:rsid w:val="00E964B6"/>
    <w:rsid w:val="00EA0821"/>
    <w:rsid w:val="00EA1F77"/>
    <w:rsid w:val="00EA25A5"/>
    <w:rsid w:val="00EA29AD"/>
    <w:rsid w:val="00EA3472"/>
    <w:rsid w:val="00EA49DD"/>
    <w:rsid w:val="00EA4AE9"/>
    <w:rsid w:val="00EA5E4A"/>
    <w:rsid w:val="00EA6E34"/>
    <w:rsid w:val="00EB017A"/>
    <w:rsid w:val="00EB1A6A"/>
    <w:rsid w:val="00EB1DD8"/>
    <w:rsid w:val="00EB1EC1"/>
    <w:rsid w:val="00EB53DF"/>
    <w:rsid w:val="00EB59A0"/>
    <w:rsid w:val="00EB7709"/>
    <w:rsid w:val="00EC036C"/>
    <w:rsid w:val="00EC0BEC"/>
    <w:rsid w:val="00EC1145"/>
    <w:rsid w:val="00EC161F"/>
    <w:rsid w:val="00EC1698"/>
    <w:rsid w:val="00EC1DCD"/>
    <w:rsid w:val="00EC21B6"/>
    <w:rsid w:val="00EC2B31"/>
    <w:rsid w:val="00EC5F25"/>
    <w:rsid w:val="00EC6255"/>
    <w:rsid w:val="00EC6AC8"/>
    <w:rsid w:val="00ED0F70"/>
    <w:rsid w:val="00ED13C8"/>
    <w:rsid w:val="00ED1AE4"/>
    <w:rsid w:val="00ED3AF6"/>
    <w:rsid w:val="00ED3F5F"/>
    <w:rsid w:val="00ED6465"/>
    <w:rsid w:val="00ED656E"/>
    <w:rsid w:val="00ED6D65"/>
    <w:rsid w:val="00EE0497"/>
    <w:rsid w:val="00EE35E7"/>
    <w:rsid w:val="00EE47B7"/>
    <w:rsid w:val="00EE4B21"/>
    <w:rsid w:val="00EE53EB"/>
    <w:rsid w:val="00EE7CBD"/>
    <w:rsid w:val="00EF0C94"/>
    <w:rsid w:val="00EF167A"/>
    <w:rsid w:val="00EF17B9"/>
    <w:rsid w:val="00EF1D4D"/>
    <w:rsid w:val="00EF201F"/>
    <w:rsid w:val="00EF339F"/>
    <w:rsid w:val="00EF34AE"/>
    <w:rsid w:val="00EF5928"/>
    <w:rsid w:val="00EF7178"/>
    <w:rsid w:val="00F01035"/>
    <w:rsid w:val="00F01620"/>
    <w:rsid w:val="00F02307"/>
    <w:rsid w:val="00F02464"/>
    <w:rsid w:val="00F02CFD"/>
    <w:rsid w:val="00F02DFB"/>
    <w:rsid w:val="00F0322E"/>
    <w:rsid w:val="00F03574"/>
    <w:rsid w:val="00F03A51"/>
    <w:rsid w:val="00F03EC1"/>
    <w:rsid w:val="00F04078"/>
    <w:rsid w:val="00F04701"/>
    <w:rsid w:val="00F054C4"/>
    <w:rsid w:val="00F06FFF"/>
    <w:rsid w:val="00F10D8A"/>
    <w:rsid w:val="00F12D6C"/>
    <w:rsid w:val="00F13461"/>
    <w:rsid w:val="00F14B41"/>
    <w:rsid w:val="00F1692A"/>
    <w:rsid w:val="00F17C01"/>
    <w:rsid w:val="00F2090E"/>
    <w:rsid w:val="00F20D5B"/>
    <w:rsid w:val="00F21656"/>
    <w:rsid w:val="00F2196A"/>
    <w:rsid w:val="00F22F99"/>
    <w:rsid w:val="00F23248"/>
    <w:rsid w:val="00F2332A"/>
    <w:rsid w:val="00F23467"/>
    <w:rsid w:val="00F23D47"/>
    <w:rsid w:val="00F25215"/>
    <w:rsid w:val="00F2597E"/>
    <w:rsid w:val="00F26EA3"/>
    <w:rsid w:val="00F275B3"/>
    <w:rsid w:val="00F3160F"/>
    <w:rsid w:val="00F3190A"/>
    <w:rsid w:val="00F335E5"/>
    <w:rsid w:val="00F33D81"/>
    <w:rsid w:val="00F34C39"/>
    <w:rsid w:val="00F34DEA"/>
    <w:rsid w:val="00F35020"/>
    <w:rsid w:val="00F3569B"/>
    <w:rsid w:val="00F3655F"/>
    <w:rsid w:val="00F36565"/>
    <w:rsid w:val="00F36A70"/>
    <w:rsid w:val="00F407D8"/>
    <w:rsid w:val="00F42D40"/>
    <w:rsid w:val="00F45301"/>
    <w:rsid w:val="00F458E4"/>
    <w:rsid w:val="00F45F45"/>
    <w:rsid w:val="00F4639F"/>
    <w:rsid w:val="00F463B8"/>
    <w:rsid w:val="00F4755B"/>
    <w:rsid w:val="00F477EC"/>
    <w:rsid w:val="00F479F9"/>
    <w:rsid w:val="00F47B91"/>
    <w:rsid w:val="00F47D9D"/>
    <w:rsid w:val="00F50A53"/>
    <w:rsid w:val="00F50A6B"/>
    <w:rsid w:val="00F517C4"/>
    <w:rsid w:val="00F54552"/>
    <w:rsid w:val="00F56264"/>
    <w:rsid w:val="00F604F1"/>
    <w:rsid w:val="00F614FF"/>
    <w:rsid w:val="00F63FCF"/>
    <w:rsid w:val="00F640FB"/>
    <w:rsid w:val="00F655A1"/>
    <w:rsid w:val="00F70004"/>
    <w:rsid w:val="00F70EBA"/>
    <w:rsid w:val="00F71C12"/>
    <w:rsid w:val="00F7260F"/>
    <w:rsid w:val="00F72A8B"/>
    <w:rsid w:val="00F73B0A"/>
    <w:rsid w:val="00F74A34"/>
    <w:rsid w:val="00F74A70"/>
    <w:rsid w:val="00F805F9"/>
    <w:rsid w:val="00F8098B"/>
    <w:rsid w:val="00F80D91"/>
    <w:rsid w:val="00F824D6"/>
    <w:rsid w:val="00F82868"/>
    <w:rsid w:val="00F833E1"/>
    <w:rsid w:val="00F84798"/>
    <w:rsid w:val="00F84AFE"/>
    <w:rsid w:val="00F85B51"/>
    <w:rsid w:val="00F86E68"/>
    <w:rsid w:val="00F87908"/>
    <w:rsid w:val="00F87E95"/>
    <w:rsid w:val="00F87EDA"/>
    <w:rsid w:val="00F91164"/>
    <w:rsid w:val="00F93A7F"/>
    <w:rsid w:val="00F94B1C"/>
    <w:rsid w:val="00F9531D"/>
    <w:rsid w:val="00F9570E"/>
    <w:rsid w:val="00F95EFC"/>
    <w:rsid w:val="00F96745"/>
    <w:rsid w:val="00F96F82"/>
    <w:rsid w:val="00FA0CF9"/>
    <w:rsid w:val="00FA1E33"/>
    <w:rsid w:val="00FA1E83"/>
    <w:rsid w:val="00FA2253"/>
    <w:rsid w:val="00FA2560"/>
    <w:rsid w:val="00FA3B37"/>
    <w:rsid w:val="00FA620F"/>
    <w:rsid w:val="00FA63D2"/>
    <w:rsid w:val="00FA6F53"/>
    <w:rsid w:val="00FA70C7"/>
    <w:rsid w:val="00FA7400"/>
    <w:rsid w:val="00FB0011"/>
    <w:rsid w:val="00FB0853"/>
    <w:rsid w:val="00FB1FD6"/>
    <w:rsid w:val="00FB3081"/>
    <w:rsid w:val="00FB30DD"/>
    <w:rsid w:val="00FB3362"/>
    <w:rsid w:val="00FB3503"/>
    <w:rsid w:val="00FB3E2D"/>
    <w:rsid w:val="00FB5BDF"/>
    <w:rsid w:val="00FB65EF"/>
    <w:rsid w:val="00FB6B82"/>
    <w:rsid w:val="00FB6D35"/>
    <w:rsid w:val="00FB7EF2"/>
    <w:rsid w:val="00FC2FDD"/>
    <w:rsid w:val="00FC4F4D"/>
    <w:rsid w:val="00FC5001"/>
    <w:rsid w:val="00FC7822"/>
    <w:rsid w:val="00FC7C87"/>
    <w:rsid w:val="00FD129D"/>
    <w:rsid w:val="00FD2797"/>
    <w:rsid w:val="00FD40F8"/>
    <w:rsid w:val="00FD588A"/>
    <w:rsid w:val="00FD7CE0"/>
    <w:rsid w:val="00FD7E56"/>
    <w:rsid w:val="00FE1277"/>
    <w:rsid w:val="00FE5ACC"/>
    <w:rsid w:val="00FE6012"/>
    <w:rsid w:val="00FE6309"/>
    <w:rsid w:val="00FE64B9"/>
    <w:rsid w:val="00FE6E0D"/>
    <w:rsid w:val="00FE77B6"/>
    <w:rsid w:val="00FF1601"/>
    <w:rsid w:val="00FF1BEC"/>
    <w:rsid w:val="00FF2A5E"/>
    <w:rsid w:val="00FF3716"/>
    <w:rsid w:val="00FF43DC"/>
    <w:rsid w:val="00FF5F10"/>
    <w:rsid w:val="00FF6A94"/>
    <w:rsid w:val="00FF7ED1"/>
    <w:rsid w:val="012C112B"/>
    <w:rsid w:val="0133BF31"/>
    <w:rsid w:val="013468A0"/>
    <w:rsid w:val="013B68D5"/>
    <w:rsid w:val="01702AC7"/>
    <w:rsid w:val="0185F925"/>
    <w:rsid w:val="01981C74"/>
    <w:rsid w:val="01AF76F1"/>
    <w:rsid w:val="01C15AA4"/>
    <w:rsid w:val="01C8A7D9"/>
    <w:rsid w:val="020F99D1"/>
    <w:rsid w:val="021BCC62"/>
    <w:rsid w:val="025327CB"/>
    <w:rsid w:val="0267D47B"/>
    <w:rsid w:val="02778ECF"/>
    <w:rsid w:val="02A9E14E"/>
    <w:rsid w:val="02DD922A"/>
    <w:rsid w:val="02DF8271"/>
    <w:rsid w:val="030BA0C2"/>
    <w:rsid w:val="030BB5AA"/>
    <w:rsid w:val="031536C7"/>
    <w:rsid w:val="031F490C"/>
    <w:rsid w:val="0322A9FA"/>
    <w:rsid w:val="034B4FDD"/>
    <w:rsid w:val="034D9818"/>
    <w:rsid w:val="03678A8E"/>
    <w:rsid w:val="036D7E10"/>
    <w:rsid w:val="037A7934"/>
    <w:rsid w:val="03807594"/>
    <w:rsid w:val="03A0E359"/>
    <w:rsid w:val="03C7CC22"/>
    <w:rsid w:val="03D7B8C7"/>
    <w:rsid w:val="03EDF6E5"/>
    <w:rsid w:val="03F56103"/>
    <w:rsid w:val="03F5B976"/>
    <w:rsid w:val="04101BFC"/>
    <w:rsid w:val="041DAAB3"/>
    <w:rsid w:val="04526A28"/>
    <w:rsid w:val="045BEADE"/>
    <w:rsid w:val="045F6648"/>
    <w:rsid w:val="046C00D8"/>
    <w:rsid w:val="046CD2CE"/>
    <w:rsid w:val="047AFBD1"/>
    <w:rsid w:val="048DE7B6"/>
    <w:rsid w:val="0490B496"/>
    <w:rsid w:val="04A0DB1D"/>
    <w:rsid w:val="04A2FB76"/>
    <w:rsid w:val="04C0E139"/>
    <w:rsid w:val="04E6F646"/>
    <w:rsid w:val="04EB418C"/>
    <w:rsid w:val="04F69D86"/>
    <w:rsid w:val="04F8AB12"/>
    <w:rsid w:val="05061496"/>
    <w:rsid w:val="051651A8"/>
    <w:rsid w:val="052A296E"/>
    <w:rsid w:val="052E1407"/>
    <w:rsid w:val="053CC365"/>
    <w:rsid w:val="0541903D"/>
    <w:rsid w:val="05536D24"/>
    <w:rsid w:val="055BAD3E"/>
    <w:rsid w:val="056D8A25"/>
    <w:rsid w:val="05918B8C"/>
    <w:rsid w:val="059A6FF3"/>
    <w:rsid w:val="059CBC71"/>
    <w:rsid w:val="059EDDC5"/>
    <w:rsid w:val="05A24C17"/>
    <w:rsid w:val="05CAB825"/>
    <w:rsid w:val="05E9FD78"/>
    <w:rsid w:val="05EFBD4E"/>
    <w:rsid w:val="0615CEC3"/>
    <w:rsid w:val="06168BBB"/>
    <w:rsid w:val="06353F1E"/>
    <w:rsid w:val="064FF9B4"/>
    <w:rsid w:val="0664B698"/>
    <w:rsid w:val="066931AC"/>
    <w:rsid w:val="066D741C"/>
    <w:rsid w:val="068024AD"/>
    <w:rsid w:val="068F247C"/>
    <w:rsid w:val="06A0A9C5"/>
    <w:rsid w:val="06AD2283"/>
    <w:rsid w:val="06C68D24"/>
    <w:rsid w:val="06CE9367"/>
    <w:rsid w:val="06D0088A"/>
    <w:rsid w:val="06D088BD"/>
    <w:rsid w:val="06DE91CE"/>
    <w:rsid w:val="06E191BE"/>
    <w:rsid w:val="06E6A23E"/>
    <w:rsid w:val="070684D5"/>
    <w:rsid w:val="0719FDE5"/>
    <w:rsid w:val="0726CCD9"/>
    <w:rsid w:val="072F542B"/>
    <w:rsid w:val="0786B8A7"/>
    <w:rsid w:val="07923B9F"/>
    <w:rsid w:val="079C6C4D"/>
    <w:rsid w:val="07BD78C7"/>
    <w:rsid w:val="07C0DD5E"/>
    <w:rsid w:val="07C59AC4"/>
    <w:rsid w:val="07EF5FA9"/>
    <w:rsid w:val="08243069"/>
    <w:rsid w:val="08248DF6"/>
    <w:rsid w:val="0829C01E"/>
    <w:rsid w:val="082AA083"/>
    <w:rsid w:val="082E3E48"/>
    <w:rsid w:val="08483A8B"/>
    <w:rsid w:val="0862A62B"/>
    <w:rsid w:val="08775227"/>
    <w:rsid w:val="0887073F"/>
    <w:rsid w:val="0887AC8A"/>
    <w:rsid w:val="08B2E3A4"/>
    <w:rsid w:val="08C01B52"/>
    <w:rsid w:val="08D35759"/>
    <w:rsid w:val="08DF610A"/>
    <w:rsid w:val="08E94637"/>
    <w:rsid w:val="08F11BD6"/>
    <w:rsid w:val="08F5180C"/>
    <w:rsid w:val="0904F21D"/>
    <w:rsid w:val="0917BD03"/>
    <w:rsid w:val="091E5DE7"/>
    <w:rsid w:val="092A5A9A"/>
    <w:rsid w:val="0937B1AA"/>
    <w:rsid w:val="094AE52B"/>
    <w:rsid w:val="0957FCB5"/>
    <w:rsid w:val="0983C769"/>
    <w:rsid w:val="09984AE3"/>
    <w:rsid w:val="09A40434"/>
    <w:rsid w:val="09A642A6"/>
    <w:rsid w:val="09D1665D"/>
    <w:rsid w:val="0A0BAB99"/>
    <w:rsid w:val="0A26DE47"/>
    <w:rsid w:val="0A3E2C16"/>
    <w:rsid w:val="0A425218"/>
    <w:rsid w:val="0A59FA8F"/>
    <w:rsid w:val="0A5A23A5"/>
    <w:rsid w:val="0A5B41EF"/>
    <w:rsid w:val="0A64FCAF"/>
    <w:rsid w:val="0A81EE13"/>
    <w:rsid w:val="0ABCE2A2"/>
    <w:rsid w:val="0ACC0A8A"/>
    <w:rsid w:val="0AEA7FF8"/>
    <w:rsid w:val="0AF9762B"/>
    <w:rsid w:val="0AFAABD0"/>
    <w:rsid w:val="0B193D8B"/>
    <w:rsid w:val="0B1A844F"/>
    <w:rsid w:val="0B23E377"/>
    <w:rsid w:val="0B2B7EA9"/>
    <w:rsid w:val="0B3845F4"/>
    <w:rsid w:val="0B3E3E5D"/>
    <w:rsid w:val="0B3E40FE"/>
    <w:rsid w:val="0B5EB3D6"/>
    <w:rsid w:val="0B691B86"/>
    <w:rsid w:val="0B6DBA12"/>
    <w:rsid w:val="0B716CE5"/>
    <w:rsid w:val="0B7BE6B9"/>
    <w:rsid w:val="0BBEA801"/>
    <w:rsid w:val="0BC2AEA8"/>
    <w:rsid w:val="0BC638B2"/>
    <w:rsid w:val="0BE0D173"/>
    <w:rsid w:val="0BE664BB"/>
    <w:rsid w:val="0BF81623"/>
    <w:rsid w:val="0C1A7405"/>
    <w:rsid w:val="0C2CBB2B"/>
    <w:rsid w:val="0C375B6D"/>
    <w:rsid w:val="0C43834B"/>
    <w:rsid w:val="0C5020E0"/>
    <w:rsid w:val="0C5AE540"/>
    <w:rsid w:val="0C5F31A3"/>
    <w:rsid w:val="0C70D63B"/>
    <w:rsid w:val="0C7CDFF5"/>
    <w:rsid w:val="0C88D746"/>
    <w:rsid w:val="0C9EAD3F"/>
    <w:rsid w:val="0CB3AF9F"/>
    <w:rsid w:val="0CB8B610"/>
    <w:rsid w:val="0CBC6B6B"/>
    <w:rsid w:val="0CCBE1AF"/>
    <w:rsid w:val="0CCD6356"/>
    <w:rsid w:val="0CE00DC1"/>
    <w:rsid w:val="0CE95157"/>
    <w:rsid w:val="0CED706E"/>
    <w:rsid w:val="0CEDAA76"/>
    <w:rsid w:val="0D000BE1"/>
    <w:rsid w:val="0D2504B0"/>
    <w:rsid w:val="0D2803A5"/>
    <w:rsid w:val="0D311CCD"/>
    <w:rsid w:val="0D499D58"/>
    <w:rsid w:val="0D4EF943"/>
    <w:rsid w:val="0D8D2608"/>
    <w:rsid w:val="0D9F6776"/>
    <w:rsid w:val="0DAB649C"/>
    <w:rsid w:val="0DB4D5FC"/>
    <w:rsid w:val="0DCFAC6C"/>
    <w:rsid w:val="0DF5D231"/>
    <w:rsid w:val="0DFECC3E"/>
    <w:rsid w:val="0E18B056"/>
    <w:rsid w:val="0E1F15E1"/>
    <w:rsid w:val="0E382F52"/>
    <w:rsid w:val="0E500B5A"/>
    <w:rsid w:val="0E5284E5"/>
    <w:rsid w:val="0EBDADE3"/>
    <w:rsid w:val="0EC760D6"/>
    <w:rsid w:val="0ECF8FE3"/>
    <w:rsid w:val="0ED45367"/>
    <w:rsid w:val="0EEDD38C"/>
    <w:rsid w:val="0F04F71F"/>
    <w:rsid w:val="0F25756C"/>
    <w:rsid w:val="0F2D26D8"/>
    <w:rsid w:val="0F3B7841"/>
    <w:rsid w:val="0F3C6F69"/>
    <w:rsid w:val="0F4F1812"/>
    <w:rsid w:val="0F540926"/>
    <w:rsid w:val="0F5C5A58"/>
    <w:rsid w:val="0F7CA5F2"/>
    <w:rsid w:val="0F98FD74"/>
    <w:rsid w:val="0FB2504F"/>
    <w:rsid w:val="0FB93C19"/>
    <w:rsid w:val="0FC4675F"/>
    <w:rsid w:val="0FC82605"/>
    <w:rsid w:val="0FDDC192"/>
    <w:rsid w:val="0FEA7475"/>
    <w:rsid w:val="1019C6E5"/>
    <w:rsid w:val="101A9925"/>
    <w:rsid w:val="10204CDF"/>
    <w:rsid w:val="10209058"/>
    <w:rsid w:val="102438B2"/>
    <w:rsid w:val="102DC5DD"/>
    <w:rsid w:val="10421C4F"/>
    <w:rsid w:val="106269D6"/>
    <w:rsid w:val="10647BAB"/>
    <w:rsid w:val="1065EBA9"/>
    <w:rsid w:val="10683DF6"/>
    <w:rsid w:val="106CCC32"/>
    <w:rsid w:val="10758B2C"/>
    <w:rsid w:val="1081A790"/>
    <w:rsid w:val="1082E45E"/>
    <w:rsid w:val="1091DAC0"/>
    <w:rsid w:val="10A3C398"/>
    <w:rsid w:val="10BC1D6F"/>
    <w:rsid w:val="10DB868A"/>
    <w:rsid w:val="10DC2BB9"/>
    <w:rsid w:val="11076D52"/>
    <w:rsid w:val="113A5489"/>
    <w:rsid w:val="117637F4"/>
    <w:rsid w:val="1178BFB3"/>
    <w:rsid w:val="117DEE91"/>
    <w:rsid w:val="1186DDF4"/>
    <w:rsid w:val="1193FE9A"/>
    <w:rsid w:val="119641EF"/>
    <w:rsid w:val="11A1D098"/>
    <w:rsid w:val="11B956E0"/>
    <w:rsid w:val="11CA3EAB"/>
    <w:rsid w:val="11D0CA4B"/>
    <w:rsid w:val="11E1EF51"/>
    <w:rsid w:val="11E7441C"/>
    <w:rsid w:val="11F53BF8"/>
    <w:rsid w:val="121C9B96"/>
    <w:rsid w:val="121D0EC5"/>
    <w:rsid w:val="1232CE54"/>
    <w:rsid w:val="124CAE60"/>
    <w:rsid w:val="125D4AA5"/>
    <w:rsid w:val="12759720"/>
    <w:rsid w:val="1280E5D0"/>
    <w:rsid w:val="129C3AFB"/>
    <w:rsid w:val="12AB3C4D"/>
    <w:rsid w:val="12AE0C5B"/>
    <w:rsid w:val="12DEA8ED"/>
    <w:rsid w:val="12EEF097"/>
    <w:rsid w:val="12FC3C98"/>
    <w:rsid w:val="131115F1"/>
    <w:rsid w:val="131CA7BC"/>
    <w:rsid w:val="133539C7"/>
    <w:rsid w:val="133E0484"/>
    <w:rsid w:val="135BCF57"/>
    <w:rsid w:val="1376E53C"/>
    <w:rsid w:val="1397654D"/>
    <w:rsid w:val="139A3C00"/>
    <w:rsid w:val="13C95AFD"/>
    <w:rsid w:val="13D7BFB7"/>
    <w:rsid w:val="14049775"/>
    <w:rsid w:val="1407E664"/>
    <w:rsid w:val="141D9B9F"/>
    <w:rsid w:val="1425EBF3"/>
    <w:rsid w:val="143F20C1"/>
    <w:rsid w:val="14423060"/>
    <w:rsid w:val="1453CDBF"/>
    <w:rsid w:val="14650DEB"/>
    <w:rsid w:val="1469490F"/>
    <w:rsid w:val="1478BBD8"/>
    <w:rsid w:val="14923AFD"/>
    <w:rsid w:val="149C587F"/>
    <w:rsid w:val="14A405AF"/>
    <w:rsid w:val="14C273BB"/>
    <w:rsid w:val="14CDE2B1"/>
    <w:rsid w:val="14E6B6DB"/>
    <w:rsid w:val="1525AA28"/>
    <w:rsid w:val="152E4F0B"/>
    <w:rsid w:val="1547DE2C"/>
    <w:rsid w:val="154ACA8D"/>
    <w:rsid w:val="154DB5D3"/>
    <w:rsid w:val="15515639"/>
    <w:rsid w:val="15664164"/>
    <w:rsid w:val="156990EE"/>
    <w:rsid w:val="15BB5D24"/>
    <w:rsid w:val="15CF8455"/>
    <w:rsid w:val="15FE5934"/>
    <w:rsid w:val="162D4EF4"/>
    <w:rsid w:val="166CFE5C"/>
    <w:rsid w:val="1670C6F5"/>
    <w:rsid w:val="167541BB"/>
    <w:rsid w:val="1682B76C"/>
    <w:rsid w:val="1684D12D"/>
    <w:rsid w:val="16A4781F"/>
    <w:rsid w:val="16A73AA6"/>
    <w:rsid w:val="16B6A55A"/>
    <w:rsid w:val="16B9033A"/>
    <w:rsid w:val="16C2C0C5"/>
    <w:rsid w:val="16E1FE50"/>
    <w:rsid w:val="16E628B5"/>
    <w:rsid w:val="16E69AEE"/>
    <w:rsid w:val="16FA126D"/>
    <w:rsid w:val="16FAC0AB"/>
    <w:rsid w:val="16FFE634"/>
    <w:rsid w:val="1701F7DE"/>
    <w:rsid w:val="1705614F"/>
    <w:rsid w:val="171D7E34"/>
    <w:rsid w:val="17374309"/>
    <w:rsid w:val="1740B9E3"/>
    <w:rsid w:val="17444DA8"/>
    <w:rsid w:val="176D88C3"/>
    <w:rsid w:val="17A18A59"/>
    <w:rsid w:val="17D4DFD4"/>
    <w:rsid w:val="17F221B8"/>
    <w:rsid w:val="17FE2AC9"/>
    <w:rsid w:val="181DD2D2"/>
    <w:rsid w:val="184335C3"/>
    <w:rsid w:val="18463CCD"/>
    <w:rsid w:val="18499E53"/>
    <w:rsid w:val="185018D6"/>
    <w:rsid w:val="18563702"/>
    <w:rsid w:val="1885E020"/>
    <w:rsid w:val="1893F6C8"/>
    <w:rsid w:val="18A131B0"/>
    <w:rsid w:val="18B7E223"/>
    <w:rsid w:val="18DD6973"/>
    <w:rsid w:val="18E50D30"/>
    <w:rsid w:val="18F64EAE"/>
    <w:rsid w:val="18FC27B4"/>
    <w:rsid w:val="19274ED5"/>
    <w:rsid w:val="19286021"/>
    <w:rsid w:val="1940CC2E"/>
    <w:rsid w:val="1968EBC5"/>
    <w:rsid w:val="197FB642"/>
    <w:rsid w:val="198DEACC"/>
    <w:rsid w:val="19988DF4"/>
    <w:rsid w:val="19A3FC6C"/>
    <w:rsid w:val="19BB7BAD"/>
    <w:rsid w:val="19BEED5B"/>
    <w:rsid w:val="19C8D07E"/>
    <w:rsid w:val="19D0A93D"/>
    <w:rsid w:val="1A0C2C61"/>
    <w:rsid w:val="1A2D8839"/>
    <w:rsid w:val="1A4D1FBF"/>
    <w:rsid w:val="1A61B613"/>
    <w:rsid w:val="1A83F479"/>
    <w:rsid w:val="1AA0FC3F"/>
    <w:rsid w:val="1AB579EF"/>
    <w:rsid w:val="1ABA3591"/>
    <w:rsid w:val="1AC35BC2"/>
    <w:rsid w:val="1AD2A8F3"/>
    <w:rsid w:val="1AE40C03"/>
    <w:rsid w:val="1AEFFD8A"/>
    <w:rsid w:val="1AFDD670"/>
    <w:rsid w:val="1AFE6332"/>
    <w:rsid w:val="1B0E7017"/>
    <w:rsid w:val="1B18A736"/>
    <w:rsid w:val="1B1B7EAC"/>
    <w:rsid w:val="1B3B17C7"/>
    <w:rsid w:val="1B3D2435"/>
    <w:rsid w:val="1B4B167C"/>
    <w:rsid w:val="1B5B4AB5"/>
    <w:rsid w:val="1B607D92"/>
    <w:rsid w:val="1BC0624B"/>
    <w:rsid w:val="1BD63440"/>
    <w:rsid w:val="1BD98350"/>
    <w:rsid w:val="1BF4EC0F"/>
    <w:rsid w:val="1C09B5BA"/>
    <w:rsid w:val="1C1A1B86"/>
    <w:rsid w:val="1C2FF0E5"/>
    <w:rsid w:val="1C690FB7"/>
    <w:rsid w:val="1C6BAEB9"/>
    <w:rsid w:val="1C8FD738"/>
    <w:rsid w:val="1C92E026"/>
    <w:rsid w:val="1C99DA7F"/>
    <w:rsid w:val="1CAB0E76"/>
    <w:rsid w:val="1CB281FC"/>
    <w:rsid w:val="1CB40050"/>
    <w:rsid w:val="1CC488AA"/>
    <w:rsid w:val="1CCD1D6B"/>
    <w:rsid w:val="1CDCFE96"/>
    <w:rsid w:val="1CE815CD"/>
    <w:rsid w:val="1CF210B6"/>
    <w:rsid w:val="1D06DF82"/>
    <w:rsid w:val="1D1D32FA"/>
    <w:rsid w:val="1D259316"/>
    <w:rsid w:val="1D4458B8"/>
    <w:rsid w:val="1D4B2AA6"/>
    <w:rsid w:val="1D55144B"/>
    <w:rsid w:val="1D628E1E"/>
    <w:rsid w:val="1D6AAC75"/>
    <w:rsid w:val="1D6AE06E"/>
    <w:rsid w:val="1D758390"/>
    <w:rsid w:val="1D7F29D6"/>
    <w:rsid w:val="1D860900"/>
    <w:rsid w:val="1D8DBAC3"/>
    <w:rsid w:val="1D9636C3"/>
    <w:rsid w:val="1D97DB4F"/>
    <w:rsid w:val="1DA55780"/>
    <w:rsid w:val="1DA5861B"/>
    <w:rsid w:val="1DB38F2C"/>
    <w:rsid w:val="1DBE21B6"/>
    <w:rsid w:val="1DC20555"/>
    <w:rsid w:val="1DE8BAD8"/>
    <w:rsid w:val="1E00BB31"/>
    <w:rsid w:val="1E126DDD"/>
    <w:rsid w:val="1E290FA1"/>
    <w:rsid w:val="1E293DCB"/>
    <w:rsid w:val="1E46A9F4"/>
    <w:rsid w:val="1E46DCC5"/>
    <w:rsid w:val="1E656911"/>
    <w:rsid w:val="1E697B4B"/>
    <w:rsid w:val="1E6A1008"/>
    <w:rsid w:val="1E7478D9"/>
    <w:rsid w:val="1E75083C"/>
    <w:rsid w:val="1E832B81"/>
    <w:rsid w:val="1E89C6E5"/>
    <w:rsid w:val="1EBB40C8"/>
    <w:rsid w:val="1EC941C4"/>
    <w:rsid w:val="1ECCED67"/>
    <w:rsid w:val="1ECE265C"/>
    <w:rsid w:val="1F02CD08"/>
    <w:rsid w:val="1F07D8ED"/>
    <w:rsid w:val="1F16E998"/>
    <w:rsid w:val="1F190872"/>
    <w:rsid w:val="1F265B8E"/>
    <w:rsid w:val="1F32D970"/>
    <w:rsid w:val="1F394F34"/>
    <w:rsid w:val="1F3B6906"/>
    <w:rsid w:val="1F41567C"/>
    <w:rsid w:val="1F41FBE5"/>
    <w:rsid w:val="1F46604A"/>
    <w:rsid w:val="1F4BA7BE"/>
    <w:rsid w:val="1F560F2A"/>
    <w:rsid w:val="1F587760"/>
    <w:rsid w:val="1F59F217"/>
    <w:rsid w:val="1F6A2A4F"/>
    <w:rsid w:val="1F787A84"/>
    <w:rsid w:val="1F87D58D"/>
    <w:rsid w:val="1F8FE711"/>
    <w:rsid w:val="1FAE5996"/>
    <w:rsid w:val="1FDFDF0C"/>
    <w:rsid w:val="1FE1E13A"/>
    <w:rsid w:val="1FF7D879"/>
    <w:rsid w:val="2008A7C7"/>
    <w:rsid w:val="20109558"/>
    <w:rsid w:val="201DD4EE"/>
    <w:rsid w:val="2028CD22"/>
    <w:rsid w:val="202EBBD8"/>
    <w:rsid w:val="2054F8C5"/>
    <w:rsid w:val="207E6CF3"/>
    <w:rsid w:val="207FB6B6"/>
    <w:rsid w:val="209B08BE"/>
    <w:rsid w:val="20CBB574"/>
    <w:rsid w:val="20E945A1"/>
    <w:rsid w:val="2120FE2C"/>
    <w:rsid w:val="2123A3CD"/>
    <w:rsid w:val="212BD796"/>
    <w:rsid w:val="213696D2"/>
    <w:rsid w:val="2159199B"/>
    <w:rsid w:val="21667DBB"/>
    <w:rsid w:val="21933D5C"/>
    <w:rsid w:val="21A82447"/>
    <w:rsid w:val="21AEB4E4"/>
    <w:rsid w:val="21B4DB07"/>
    <w:rsid w:val="21B5852A"/>
    <w:rsid w:val="21BACF54"/>
    <w:rsid w:val="21C35F70"/>
    <w:rsid w:val="21E6C512"/>
    <w:rsid w:val="21E7AF91"/>
    <w:rsid w:val="21F66D5F"/>
    <w:rsid w:val="21F6C84B"/>
    <w:rsid w:val="220BA445"/>
    <w:rsid w:val="22184C90"/>
    <w:rsid w:val="221CFF40"/>
    <w:rsid w:val="222F9435"/>
    <w:rsid w:val="223BB96A"/>
    <w:rsid w:val="2249FCC2"/>
    <w:rsid w:val="224AD9B8"/>
    <w:rsid w:val="2252E667"/>
    <w:rsid w:val="225A7883"/>
    <w:rsid w:val="22665790"/>
    <w:rsid w:val="2274E1E2"/>
    <w:rsid w:val="227961F1"/>
    <w:rsid w:val="22BF0095"/>
    <w:rsid w:val="22C0DEC9"/>
    <w:rsid w:val="22C47E28"/>
    <w:rsid w:val="22D28F80"/>
    <w:rsid w:val="22D3C9BC"/>
    <w:rsid w:val="22F40B60"/>
    <w:rsid w:val="2308E00F"/>
    <w:rsid w:val="231222F9"/>
    <w:rsid w:val="2319839F"/>
    <w:rsid w:val="2329F8C9"/>
    <w:rsid w:val="23434F74"/>
    <w:rsid w:val="2351C7AB"/>
    <w:rsid w:val="2364D0E1"/>
    <w:rsid w:val="2367A8B6"/>
    <w:rsid w:val="238C540B"/>
    <w:rsid w:val="23984933"/>
    <w:rsid w:val="239F3805"/>
    <w:rsid w:val="23AA9BD4"/>
    <w:rsid w:val="23AC7BB8"/>
    <w:rsid w:val="23B74EB7"/>
    <w:rsid w:val="23B7FF9B"/>
    <w:rsid w:val="23B9B975"/>
    <w:rsid w:val="23D86D86"/>
    <w:rsid w:val="23F5E1FC"/>
    <w:rsid w:val="240B556E"/>
    <w:rsid w:val="240CAF1A"/>
    <w:rsid w:val="240D4692"/>
    <w:rsid w:val="240D7868"/>
    <w:rsid w:val="2414C79F"/>
    <w:rsid w:val="2422D0B0"/>
    <w:rsid w:val="242B05F9"/>
    <w:rsid w:val="242C6B7D"/>
    <w:rsid w:val="243E156E"/>
    <w:rsid w:val="24409A67"/>
    <w:rsid w:val="2467A63D"/>
    <w:rsid w:val="246A3E08"/>
    <w:rsid w:val="247146E4"/>
    <w:rsid w:val="24A28C27"/>
    <w:rsid w:val="24B1E7B5"/>
    <w:rsid w:val="24B5525D"/>
    <w:rsid w:val="24CD3202"/>
    <w:rsid w:val="24DF1FD5"/>
    <w:rsid w:val="24E10EFC"/>
    <w:rsid w:val="24FE0274"/>
    <w:rsid w:val="2504C58A"/>
    <w:rsid w:val="252D96CD"/>
    <w:rsid w:val="253C4822"/>
    <w:rsid w:val="2545422F"/>
    <w:rsid w:val="2550CB9C"/>
    <w:rsid w:val="2550F409"/>
    <w:rsid w:val="255151CC"/>
    <w:rsid w:val="25537568"/>
    <w:rsid w:val="25541C32"/>
    <w:rsid w:val="25557242"/>
    <w:rsid w:val="25645034"/>
    <w:rsid w:val="256DE5A4"/>
    <w:rsid w:val="25751B8C"/>
    <w:rsid w:val="2585651C"/>
    <w:rsid w:val="2592AEB9"/>
    <w:rsid w:val="25991321"/>
    <w:rsid w:val="25ACDB5C"/>
    <w:rsid w:val="25C47794"/>
    <w:rsid w:val="25C7DA77"/>
    <w:rsid w:val="25C969A7"/>
    <w:rsid w:val="25C99463"/>
    <w:rsid w:val="25D4E2E4"/>
    <w:rsid w:val="25E6532D"/>
    <w:rsid w:val="25FF5B66"/>
    <w:rsid w:val="260250CF"/>
    <w:rsid w:val="26256A24"/>
    <w:rsid w:val="264E1B73"/>
    <w:rsid w:val="2670A311"/>
    <w:rsid w:val="2674998C"/>
    <w:rsid w:val="267A2AAE"/>
    <w:rsid w:val="267AF036"/>
    <w:rsid w:val="267C47E5"/>
    <w:rsid w:val="267E5BCE"/>
    <w:rsid w:val="268070DD"/>
    <w:rsid w:val="268599B2"/>
    <w:rsid w:val="269DFD5C"/>
    <w:rsid w:val="26A68CD9"/>
    <w:rsid w:val="26B4287F"/>
    <w:rsid w:val="26BB29A6"/>
    <w:rsid w:val="26BD9141"/>
    <w:rsid w:val="26E0138B"/>
    <w:rsid w:val="26E3C672"/>
    <w:rsid w:val="26EED3CE"/>
    <w:rsid w:val="26FB83DE"/>
    <w:rsid w:val="26FEE5CC"/>
    <w:rsid w:val="27026441"/>
    <w:rsid w:val="27071101"/>
    <w:rsid w:val="270EFD8C"/>
    <w:rsid w:val="2710C3F4"/>
    <w:rsid w:val="271EF071"/>
    <w:rsid w:val="272B13E9"/>
    <w:rsid w:val="272F5D79"/>
    <w:rsid w:val="273FEF26"/>
    <w:rsid w:val="2752199E"/>
    <w:rsid w:val="275E2163"/>
    <w:rsid w:val="2762E3E0"/>
    <w:rsid w:val="2766001B"/>
    <w:rsid w:val="2773459C"/>
    <w:rsid w:val="277BA765"/>
    <w:rsid w:val="278A4147"/>
    <w:rsid w:val="2790AB47"/>
    <w:rsid w:val="27C22098"/>
    <w:rsid w:val="28125FC8"/>
    <w:rsid w:val="2815FB0F"/>
    <w:rsid w:val="2824C6AE"/>
    <w:rsid w:val="2839CDBD"/>
    <w:rsid w:val="28406160"/>
    <w:rsid w:val="285DBA43"/>
    <w:rsid w:val="286B66A4"/>
    <w:rsid w:val="28767C66"/>
    <w:rsid w:val="287C3F75"/>
    <w:rsid w:val="288B327A"/>
    <w:rsid w:val="289599A8"/>
    <w:rsid w:val="28A50C71"/>
    <w:rsid w:val="28AEC91F"/>
    <w:rsid w:val="28B6A468"/>
    <w:rsid w:val="28BFA02C"/>
    <w:rsid w:val="28D25117"/>
    <w:rsid w:val="28DD6B45"/>
    <w:rsid w:val="28F3FF32"/>
    <w:rsid w:val="29101076"/>
    <w:rsid w:val="2917A793"/>
    <w:rsid w:val="291B58A6"/>
    <w:rsid w:val="2930B5DF"/>
    <w:rsid w:val="29439C5E"/>
    <w:rsid w:val="295A788D"/>
    <w:rsid w:val="295CD717"/>
    <w:rsid w:val="29619D67"/>
    <w:rsid w:val="2968A1C2"/>
    <w:rsid w:val="296F9B23"/>
    <w:rsid w:val="297C1240"/>
    <w:rsid w:val="298C0AD5"/>
    <w:rsid w:val="2999DD96"/>
    <w:rsid w:val="29BECC87"/>
    <w:rsid w:val="29C0970F"/>
    <w:rsid w:val="29D59E1E"/>
    <w:rsid w:val="29F5B532"/>
    <w:rsid w:val="2A1317A8"/>
    <w:rsid w:val="2A2E730B"/>
    <w:rsid w:val="2A67FB1F"/>
    <w:rsid w:val="2A7EB03C"/>
    <w:rsid w:val="2A85B303"/>
    <w:rsid w:val="2A9CA4BE"/>
    <w:rsid w:val="2A9E2A7D"/>
    <w:rsid w:val="2AB3C335"/>
    <w:rsid w:val="2ADDF427"/>
    <w:rsid w:val="2AFC1C51"/>
    <w:rsid w:val="2B27BCB2"/>
    <w:rsid w:val="2B29585E"/>
    <w:rsid w:val="2B379EBA"/>
    <w:rsid w:val="2B3D6121"/>
    <w:rsid w:val="2B40BCD6"/>
    <w:rsid w:val="2B4F0B65"/>
    <w:rsid w:val="2B6C8986"/>
    <w:rsid w:val="2B6FDA53"/>
    <w:rsid w:val="2B73CC5F"/>
    <w:rsid w:val="2B9C5386"/>
    <w:rsid w:val="2B9D488B"/>
    <w:rsid w:val="2BA9383F"/>
    <w:rsid w:val="2BB2D980"/>
    <w:rsid w:val="2BE43517"/>
    <w:rsid w:val="2BF535B7"/>
    <w:rsid w:val="2C18FF30"/>
    <w:rsid w:val="2C20DC7A"/>
    <w:rsid w:val="2C348A85"/>
    <w:rsid w:val="2C3DF553"/>
    <w:rsid w:val="2C472E13"/>
    <w:rsid w:val="2C5EFA36"/>
    <w:rsid w:val="2C5F488E"/>
    <w:rsid w:val="2C648455"/>
    <w:rsid w:val="2C68BEC8"/>
    <w:rsid w:val="2C82C8E3"/>
    <w:rsid w:val="2C86014A"/>
    <w:rsid w:val="2C9B1B18"/>
    <w:rsid w:val="2CA6C54B"/>
    <w:rsid w:val="2CC58A2B"/>
    <w:rsid w:val="2CD4486F"/>
    <w:rsid w:val="2CF5B2F3"/>
    <w:rsid w:val="2CFC1DFA"/>
    <w:rsid w:val="2D418A5A"/>
    <w:rsid w:val="2D59A5CE"/>
    <w:rsid w:val="2D687B68"/>
    <w:rsid w:val="2D6903F9"/>
    <w:rsid w:val="2D6DA70D"/>
    <w:rsid w:val="2D85951E"/>
    <w:rsid w:val="2D8DDE59"/>
    <w:rsid w:val="2DA35007"/>
    <w:rsid w:val="2DBF7759"/>
    <w:rsid w:val="2DCABDE3"/>
    <w:rsid w:val="2DD3EEAC"/>
    <w:rsid w:val="2DE6D440"/>
    <w:rsid w:val="2DFD0C96"/>
    <w:rsid w:val="2DFEACCC"/>
    <w:rsid w:val="2E117DDB"/>
    <w:rsid w:val="2E430C46"/>
    <w:rsid w:val="2E473231"/>
    <w:rsid w:val="2E51E592"/>
    <w:rsid w:val="2E6423FC"/>
    <w:rsid w:val="2E662EB7"/>
    <w:rsid w:val="2EA33123"/>
    <w:rsid w:val="2EA44D8C"/>
    <w:rsid w:val="2EA81CD2"/>
    <w:rsid w:val="2EBDEBFF"/>
    <w:rsid w:val="2ED260B1"/>
    <w:rsid w:val="2EE8B3DA"/>
    <w:rsid w:val="2F0C8395"/>
    <w:rsid w:val="2F108460"/>
    <w:rsid w:val="2F3641BA"/>
    <w:rsid w:val="2F43F992"/>
    <w:rsid w:val="2F821E3C"/>
    <w:rsid w:val="2FAB8A50"/>
    <w:rsid w:val="2FCFB7FD"/>
    <w:rsid w:val="2FDB0A74"/>
    <w:rsid w:val="3010AA39"/>
    <w:rsid w:val="302EBF31"/>
    <w:rsid w:val="304225F4"/>
    <w:rsid w:val="30473D82"/>
    <w:rsid w:val="304ADCC8"/>
    <w:rsid w:val="30811565"/>
    <w:rsid w:val="30B7D019"/>
    <w:rsid w:val="30CE9183"/>
    <w:rsid w:val="30D1C619"/>
    <w:rsid w:val="30DBBA9B"/>
    <w:rsid w:val="30F1BB46"/>
    <w:rsid w:val="30F9873D"/>
    <w:rsid w:val="310153B8"/>
    <w:rsid w:val="3114CFE7"/>
    <w:rsid w:val="311F1D6F"/>
    <w:rsid w:val="31410A9E"/>
    <w:rsid w:val="31687FCA"/>
    <w:rsid w:val="316B5DD5"/>
    <w:rsid w:val="316DC751"/>
    <w:rsid w:val="319FEFD2"/>
    <w:rsid w:val="31BFA3F4"/>
    <w:rsid w:val="31D1576D"/>
    <w:rsid w:val="31E30DE3"/>
    <w:rsid w:val="31E89D89"/>
    <w:rsid w:val="31F14C90"/>
    <w:rsid w:val="320CB944"/>
    <w:rsid w:val="32145365"/>
    <w:rsid w:val="3249D31D"/>
    <w:rsid w:val="32514395"/>
    <w:rsid w:val="325BB36A"/>
    <w:rsid w:val="325C65B5"/>
    <w:rsid w:val="32772872"/>
    <w:rsid w:val="328DFB04"/>
    <w:rsid w:val="329D2419"/>
    <w:rsid w:val="32A41496"/>
    <w:rsid w:val="32B57AE9"/>
    <w:rsid w:val="32B5F843"/>
    <w:rsid w:val="32C3DD32"/>
    <w:rsid w:val="32D9CFB2"/>
    <w:rsid w:val="32EE05D9"/>
    <w:rsid w:val="32EEF4EC"/>
    <w:rsid w:val="32F05AFA"/>
    <w:rsid w:val="32FE54C0"/>
    <w:rsid w:val="32FE7B07"/>
    <w:rsid w:val="330D8D36"/>
    <w:rsid w:val="332C3A7E"/>
    <w:rsid w:val="334A8ECD"/>
    <w:rsid w:val="334D273E"/>
    <w:rsid w:val="33506C09"/>
    <w:rsid w:val="336F66DB"/>
    <w:rsid w:val="33760FB8"/>
    <w:rsid w:val="33A06CEA"/>
    <w:rsid w:val="33F1D8C7"/>
    <w:rsid w:val="340B5A09"/>
    <w:rsid w:val="340B94D5"/>
    <w:rsid w:val="341347DA"/>
    <w:rsid w:val="34187028"/>
    <w:rsid w:val="34198498"/>
    <w:rsid w:val="3431AE35"/>
    <w:rsid w:val="343770DB"/>
    <w:rsid w:val="3439CA11"/>
    <w:rsid w:val="3446883E"/>
    <w:rsid w:val="344E6155"/>
    <w:rsid w:val="34533D12"/>
    <w:rsid w:val="346B5DBD"/>
    <w:rsid w:val="34994070"/>
    <w:rsid w:val="349CBC45"/>
    <w:rsid w:val="34A523B2"/>
    <w:rsid w:val="34AE5459"/>
    <w:rsid w:val="34B11ED7"/>
    <w:rsid w:val="34CAD5BA"/>
    <w:rsid w:val="34CEE476"/>
    <w:rsid w:val="34D8280C"/>
    <w:rsid w:val="34D9EE74"/>
    <w:rsid w:val="34F928EF"/>
    <w:rsid w:val="3510B1C0"/>
    <w:rsid w:val="35129B52"/>
    <w:rsid w:val="3539672E"/>
    <w:rsid w:val="35794401"/>
    <w:rsid w:val="35C0A279"/>
    <w:rsid w:val="35CEA950"/>
    <w:rsid w:val="35F4579B"/>
    <w:rsid w:val="3627A0B8"/>
    <w:rsid w:val="364AB239"/>
    <w:rsid w:val="364CBF92"/>
    <w:rsid w:val="36560BB1"/>
    <w:rsid w:val="365F3841"/>
    <w:rsid w:val="3672C97D"/>
    <w:rsid w:val="3678609E"/>
    <w:rsid w:val="368424C0"/>
    <w:rsid w:val="36AEACE7"/>
    <w:rsid w:val="36BB7F12"/>
    <w:rsid w:val="36EDA678"/>
    <w:rsid w:val="36EED588"/>
    <w:rsid w:val="3709BB5B"/>
    <w:rsid w:val="372BAFBC"/>
    <w:rsid w:val="37412996"/>
    <w:rsid w:val="375C376D"/>
    <w:rsid w:val="3770953C"/>
    <w:rsid w:val="3770A40A"/>
    <w:rsid w:val="3783154C"/>
    <w:rsid w:val="379F2D2C"/>
    <w:rsid w:val="37A26707"/>
    <w:rsid w:val="37A42FF2"/>
    <w:rsid w:val="37C349FB"/>
    <w:rsid w:val="37CD6195"/>
    <w:rsid w:val="37ED9694"/>
    <w:rsid w:val="37FEF641"/>
    <w:rsid w:val="38054AB5"/>
    <w:rsid w:val="3816A845"/>
    <w:rsid w:val="381EC7A1"/>
    <w:rsid w:val="38217302"/>
    <w:rsid w:val="3828C0FB"/>
    <w:rsid w:val="383E5C88"/>
    <w:rsid w:val="384A6362"/>
    <w:rsid w:val="3852F15E"/>
    <w:rsid w:val="385A264D"/>
    <w:rsid w:val="3886154B"/>
    <w:rsid w:val="38AB88FB"/>
    <w:rsid w:val="38B01E28"/>
    <w:rsid w:val="38BDB46B"/>
    <w:rsid w:val="38DE6AD7"/>
    <w:rsid w:val="38E9ECCD"/>
    <w:rsid w:val="38EA63A0"/>
    <w:rsid w:val="38F839A0"/>
    <w:rsid w:val="38FB8D46"/>
    <w:rsid w:val="390234FC"/>
    <w:rsid w:val="39077EF7"/>
    <w:rsid w:val="3911447E"/>
    <w:rsid w:val="39412D37"/>
    <w:rsid w:val="3956F15E"/>
    <w:rsid w:val="39576A75"/>
    <w:rsid w:val="39A5AE9D"/>
    <w:rsid w:val="39B1821B"/>
    <w:rsid w:val="39F1E59C"/>
    <w:rsid w:val="39FCE6F3"/>
    <w:rsid w:val="3A30B2AA"/>
    <w:rsid w:val="3A47A080"/>
    <w:rsid w:val="3A586F2B"/>
    <w:rsid w:val="3A60D17C"/>
    <w:rsid w:val="3A65FA51"/>
    <w:rsid w:val="3A785CA8"/>
    <w:rsid w:val="3AB5DD9C"/>
    <w:rsid w:val="3AC8767C"/>
    <w:rsid w:val="3ACA5DAC"/>
    <w:rsid w:val="3AD738F4"/>
    <w:rsid w:val="3ADAD1F4"/>
    <w:rsid w:val="3AE0397F"/>
    <w:rsid w:val="3AE3BD89"/>
    <w:rsid w:val="3B450BB0"/>
    <w:rsid w:val="3B47F816"/>
    <w:rsid w:val="3B544652"/>
    <w:rsid w:val="3BA85EE9"/>
    <w:rsid w:val="3BB03096"/>
    <w:rsid w:val="3BB82F11"/>
    <w:rsid w:val="3BC44285"/>
    <w:rsid w:val="3BCF959D"/>
    <w:rsid w:val="3BDA42B9"/>
    <w:rsid w:val="3BEFA0DD"/>
    <w:rsid w:val="3BF298D5"/>
    <w:rsid w:val="3BFAA005"/>
    <w:rsid w:val="3C0BC92A"/>
    <w:rsid w:val="3C0C35C8"/>
    <w:rsid w:val="3C0F3BC9"/>
    <w:rsid w:val="3C1FBA10"/>
    <w:rsid w:val="3C2236B7"/>
    <w:rsid w:val="3C63967E"/>
    <w:rsid w:val="3C6D8292"/>
    <w:rsid w:val="3C831B6B"/>
    <w:rsid w:val="3C98832C"/>
    <w:rsid w:val="3C98B5FD"/>
    <w:rsid w:val="3CABC9E9"/>
    <w:rsid w:val="3CBD05BB"/>
    <w:rsid w:val="3CC6C24B"/>
    <w:rsid w:val="3CE311D6"/>
    <w:rsid w:val="3CFD0381"/>
    <w:rsid w:val="3D08430A"/>
    <w:rsid w:val="3D0A75F7"/>
    <w:rsid w:val="3D0FC9DA"/>
    <w:rsid w:val="3D27E73F"/>
    <w:rsid w:val="3D353C29"/>
    <w:rsid w:val="3D529DCF"/>
    <w:rsid w:val="3D589BDD"/>
    <w:rsid w:val="3D6C1327"/>
    <w:rsid w:val="3D750C63"/>
    <w:rsid w:val="3DB7E03A"/>
    <w:rsid w:val="3DC32965"/>
    <w:rsid w:val="3DD31623"/>
    <w:rsid w:val="3DDA2A92"/>
    <w:rsid w:val="3DEDCEF4"/>
    <w:rsid w:val="3DF256D0"/>
    <w:rsid w:val="3DF395B4"/>
    <w:rsid w:val="3DF68E45"/>
    <w:rsid w:val="3DFD0C8E"/>
    <w:rsid w:val="3DFD6EA1"/>
    <w:rsid w:val="3E0F95EC"/>
    <w:rsid w:val="3E165B18"/>
    <w:rsid w:val="3E1CDC71"/>
    <w:rsid w:val="3E1CF5F8"/>
    <w:rsid w:val="3E25644A"/>
    <w:rsid w:val="3E27F9F8"/>
    <w:rsid w:val="3E3DB32A"/>
    <w:rsid w:val="3E42FD08"/>
    <w:rsid w:val="3E4A540A"/>
    <w:rsid w:val="3E4DD4F2"/>
    <w:rsid w:val="3E642308"/>
    <w:rsid w:val="3E9A8D3A"/>
    <w:rsid w:val="3E9D4CC0"/>
    <w:rsid w:val="3E9D6EEA"/>
    <w:rsid w:val="3E9E58D2"/>
    <w:rsid w:val="3EAECCFC"/>
    <w:rsid w:val="3EB32B11"/>
    <w:rsid w:val="3EBC532E"/>
    <w:rsid w:val="3EBD985A"/>
    <w:rsid w:val="3ED86DDE"/>
    <w:rsid w:val="3EE47EB1"/>
    <w:rsid w:val="3EE4F8A6"/>
    <w:rsid w:val="3EF19FF6"/>
    <w:rsid w:val="3EFD3454"/>
    <w:rsid w:val="3F00D8D4"/>
    <w:rsid w:val="3F5AFD54"/>
    <w:rsid w:val="3F614DAD"/>
    <w:rsid w:val="3F6DA4E7"/>
    <w:rsid w:val="3F6DD517"/>
    <w:rsid w:val="3F6F50F9"/>
    <w:rsid w:val="3F80530A"/>
    <w:rsid w:val="3F84E6B8"/>
    <w:rsid w:val="3F95886A"/>
    <w:rsid w:val="3F98D169"/>
    <w:rsid w:val="3FC85174"/>
    <w:rsid w:val="3FD855F7"/>
    <w:rsid w:val="3FDE1CDC"/>
    <w:rsid w:val="3FEB71C6"/>
    <w:rsid w:val="3FF8FEC3"/>
    <w:rsid w:val="40036D68"/>
    <w:rsid w:val="402AE69A"/>
    <w:rsid w:val="40339D6E"/>
    <w:rsid w:val="404C2E6B"/>
    <w:rsid w:val="4062F0F2"/>
    <w:rsid w:val="409EF1C9"/>
    <w:rsid w:val="40AB6DA3"/>
    <w:rsid w:val="40ADF41E"/>
    <w:rsid w:val="40CA0445"/>
    <w:rsid w:val="40D0D4AA"/>
    <w:rsid w:val="40D6E06C"/>
    <w:rsid w:val="40D7B16E"/>
    <w:rsid w:val="40F86C47"/>
    <w:rsid w:val="410A2C62"/>
    <w:rsid w:val="4129D294"/>
    <w:rsid w:val="4154231B"/>
    <w:rsid w:val="41546092"/>
    <w:rsid w:val="415EE902"/>
    <w:rsid w:val="41647480"/>
    <w:rsid w:val="4168FD51"/>
    <w:rsid w:val="4169FC11"/>
    <w:rsid w:val="416B97BD"/>
    <w:rsid w:val="41707440"/>
    <w:rsid w:val="419C4CE4"/>
    <w:rsid w:val="41C10B44"/>
    <w:rsid w:val="41CC19CF"/>
    <w:rsid w:val="41DEB068"/>
    <w:rsid w:val="41E1FF49"/>
    <w:rsid w:val="41E5A375"/>
    <w:rsid w:val="41F8BC85"/>
    <w:rsid w:val="41FC4336"/>
    <w:rsid w:val="42060147"/>
    <w:rsid w:val="42203C63"/>
    <w:rsid w:val="425D13F6"/>
    <w:rsid w:val="42691226"/>
    <w:rsid w:val="42780936"/>
    <w:rsid w:val="429411EC"/>
    <w:rsid w:val="429E67EA"/>
    <w:rsid w:val="42C2FDF1"/>
    <w:rsid w:val="42DDE5E7"/>
    <w:rsid w:val="42ECF4A0"/>
    <w:rsid w:val="42F6F35A"/>
    <w:rsid w:val="43051C5C"/>
    <w:rsid w:val="430A4B81"/>
    <w:rsid w:val="430BC8D4"/>
    <w:rsid w:val="431128F6"/>
    <w:rsid w:val="431204A2"/>
    <w:rsid w:val="4317A06B"/>
    <w:rsid w:val="434D1EA0"/>
    <w:rsid w:val="434DA071"/>
    <w:rsid w:val="434DD684"/>
    <w:rsid w:val="435A2360"/>
    <w:rsid w:val="4366A44C"/>
    <w:rsid w:val="43771E42"/>
    <w:rsid w:val="437855BA"/>
    <w:rsid w:val="437A4718"/>
    <w:rsid w:val="437E73E6"/>
    <w:rsid w:val="43821DFB"/>
    <w:rsid w:val="43946613"/>
    <w:rsid w:val="439F56F8"/>
    <w:rsid w:val="43ACCB75"/>
    <w:rsid w:val="43AEBA80"/>
    <w:rsid w:val="43D0E872"/>
    <w:rsid w:val="43D31B07"/>
    <w:rsid w:val="43E9E584"/>
    <w:rsid w:val="43F16D68"/>
    <w:rsid w:val="43F4C767"/>
    <w:rsid w:val="44020BBB"/>
    <w:rsid w:val="4408F955"/>
    <w:rsid w:val="44386E0A"/>
    <w:rsid w:val="44420D6F"/>
    <w:rsid w:val="44421E4E"/>
    <w:rsid w:val="4449C843"/>
    <w:rsid w:val="444FA4E5"/>
    <w:rsid w:val="446F3332"/>
    <w:rsid w:val="4475CE5A"/>
    <w:rsid w:val="447A5D07"/>
    <w:rsid w:val="44B27062"/>
    <w:rsid w:val="44C2FC55"/>
    <w:rsid w:val="44C30FD3"/>
    <w:rsid w:val="44E0503C"/>
    <w:rsid w:val="44E09F75"/>
    <w:rsid w:val="44EA6475"/>
    <w:rsid w:val="45057303"/>
    <w:rsid w:val="451B7C29"/>
    <w:rsid w:val="4526B18B"/>
    <w:rsid w:val="45284ADF"/>
    <w:rsid w:val="4533BFDC"/>
    <w:rsid w:val="453A8FE1"/>
    <w:rsid w:val="45619BDD"/>
    <w:rsid w:val="45716B49"/>
    <w:rsid w:val="4574ACE4"/>
    <w:rsid w:val="4585003D"/>
    <w:rsid w:val="45889B4A"/>
    <w:rsid w:val="45AF8442"/>
    <w:rsid w:val="45C4220D"/>
    <w:rsid w:val="45C61FCE"/>
    <w:rsid w:val="45E53C77"/>
    <w:rsid w:val="45E5CDFF"/>
    <w:rsid w:val="45EFF71C"/>
    <w:rsid w:val="460B6D05"/>
    <w:rsid w:val="4616C700"/>
    <w:rsid w:val="464341E3"/>
    <w:rsid w:val="46436985"/>
    <w:rsid w:val="465B8B1E"/>
    <w:rsid w:val="466B99A6"/>
    <w:rsid w:val="46945DB0"/>
    <w:rsid w:val="46946943"/>
    <w:rsid w:val="469D8CB5"/>
    <w:rsid w:val="46B7E5A8"/>
    <w:rsid w:val="46BFCEA0"/>
    <w:rsid w:val="46CFD47D"/>
    <w:rsid w:val="46EA5F3A"/>
    <w:rsid w:val="4714CB6C"/>
    <w:rsid w:val="47281324"/>
    <w:rsid w:val="4729E5D9"/>
    <w:rsid w:val="47325C76"/>
    <w:rsid w:val="47400B78"/>
    <w:rsid w:val="474B8A93"/>
    <w:rsid w:val="47772335"/>
    <w:rsid w:val="4791278D"/>
    <w:rsid w:val="4798F86D"/>
    <w:rsid w:val="47A128DC"/>
    <w:rsid w:val="47A73D66"/>
    <w:rsid w:val="47B00959"/>
    <w:rsid w:val="47CFF491"/>
    <w:rsid w:val="47D6CC1F"/>
    <w:rsid w:val="47E87420"/>
    <w:rsid w:val="4800A49F"/>
    <w:rsid w:val="483F5086"/>
    <w:rsid w:val="48592605"/>
    <w:rsid w:val="485E78C3"/>
    <w:rsid w:val="48694122"/>
    <w:rsid w:val="48828CA0"/>
    <w:rsid w:val="48C38780"/>
    <w:rsid w:val="48CD3A73"/>
    <w:rsid w:val="48E31147"/>
    <w:rsid w:val="491A5B56"/>
    <w:rsid w:val="49231E43"/>
    <w:rsid w:val="493595B4"/>
    <w:rsid w:val="4944BE8A"/>
    <w:rsid w:val="49474485"/>
    <w:rsid w:val="496634DE"/>
    <w:rsid w:val="49747F8E"/>
    <w:rsid w:val="49B334B6"/>
    <w:rsid w:val="49B6D3EF"/>
    <w:rsid w:val="49CF6309"/>
    <w:rsid w:val="49E95CB6"/>
    <w:rsid w:val="49F8B492"/>
    <w:rsid w:val="4A2D4611"/>
    <w:rsid w:val="4A3D11C9"/>
    <w:rsid w:val="4A40E9D5"/>
    <w:rsid w:val="4A4848E1"/>
    <w:rsid w:val="4A520D86"/>
    <w:rsid w:val="4A5D5FA3"/>
    <w:rsid w:val="4A793835"/>
    <w:rsid w:val="4A793FD1"/>
    <w:rsid w:val="4A7A7BF9"/>
    <w:rsid w:val="4A940580"/>
    <w:rsid w:val="4AD0DCF5"/>
    <w:rsid w:val="4AD1A05C"/>
    <w:rsid w:val="4ADAB2C6"/>
    <w:rsid w:val="4AF04D51"/>
    <w:rsid w:val="4AF330CB"/>
    <w:rsid w:val="4B02492C"/>
    <w:rsid w:val="4B0CB78C"/>
    <w:rsid w:val="4B19E786"/>
    <w:rsid w:val="4B567105"/>
    <w:rsid w:val="4B59D86F"/>
    <w:rsid w:val="4B6A93FB"/>
    <w:rsid w:val="4B6F624A"/>
    <w:rsid w:val="4B716D35"/>
    <w:rsid w:val="4B90D2DB"/>
    <w:rsid w:val="4BBD21BF"/>
    <w:rsid w:val="4BC825EC"/>
    <w:rsid w:val="4BC8F8A7"/>
    <w:rsid w:val="4BE156BB"/>
    <w:rsid w:val="4BF3366A"/>
    <w:rsid w:val="4BFCBBD9"/>
    <w:rsid w:val="4C00DF26"/>
    <w:rsid w:val="4C01D969"/>
    <w:rsid w:val="4C09FB7E"/>
    <w:rsid w:val="4C0BC1E6"/>
    <w:rsid w:val="4C1A3B34"/>
    <w:rsid w:val="4C1C336F"/>
    <w:rsid w:val="4C49D224"/>
    <w:rsid w:val="4C5CDDFB"/>
    <w:rsid w:val="4C79ED19"/>
    <w:rsid w:val="4C803E2F"/>
    <w:rsid w:val="4C8174FD"/>
    <w:rsid w:val="4C9686D6"/>
    <w:rsid w:val="4CF6EEE6"/>
    <w:rsid w:val="4D0E4AEC"/>
    <w:rsid w:val="4D106286"/>
    <w:rsid w:val="4D2B4EE6"/>
    <w:rsid w:val="4D32EE64"/>
    <w:rsid w:val="4D649396"/>
    <w:rsid w:val="4D69EFB1"/>
    <w:rsid w:val="4D99F4F2"/>
    <w:rsid w:val="4DD38AB8"/>
    <w:rsid w:val="4DD459DB"/>
    <w:rsid w:val="4DD467AE"/>
    <w:rsid w:val="4DD731BC"/>
    <w:rsid w:val="4DD86082"/>
    <w:rsid w:val="4DDFEBA1"/>
    <w:rsid w:val="4DF3B25F"/>
    <w:rsid w:val="4E7492BA"/>
    <w:rsid w:val="4E7CA7ED"/>
    <w:rsid w:val="4EAA8EE1"/>
    <w:rsid w:val="4EB21FB7"/>
    <w:rsid w:val="4EB7C9A1"/>
    <w:rsid w:val="4EBA258E"/>
    <w:rsid w:val="4EC5F3FF"/>
    <w:rsid w:val="4ED80A1D"/>
    <w:rsid w:val="4EE17227"/>
    <w:rsid w:val="4EF51D6D"/>
    <w:rsid w:val="4EF62442"/>
    <w:rsid w:val="4EFCD822"/>
    <w:rsid w:val="4F1082EC"/>
    <w:rsid w:val="4F1CE7F9"/>
    <w:rsid w:val="4F2777E2"/>
    <w:rsid w:val="4F2B4FD3"/>
    <w:rsid w:val="4F35E918"/>
    <w:rsid w:val="4F50E20A"/>
    <w:rsid w:val="4F6ABCB9"/>
    <w:rsid w:val="4FACA794"/>
    <w:rsid w:val="4FB24F4B"/>
    <w:rsid w:val="4FB2EF3B"/>
    <w:rsid w:val="4FB44789"/>
    <w:rsid w:val="4FB7DEF1"/>
    <w:rsid w:val="4FCE0014"/>
    <w:rsid w:val="4FDDA391"/>
    <w:rsid w:val="4FE05B80"/>
    <w:rsid w:val="4FE32FFC"/>
    <w:rsid w:val="4FFE4125"/>
    <w:rsid w:val="50081264"/>
    <w:rsid w:val="500E3AB0"/>
    <w:rsid w:val="50138045"/>
    <w:rsid w:val="502331F8"/>
    <w:rsid w:val="5028B510"/>
    <w:rsid w:val="502F6AE6"/>
    <w:rsid w:val="503C1CEC"/>
    <w:rsid w:val="50745307"/>
    <w:rsid w:val="509EE90C"/>
    <w:rsid w:val="50AE2423"/>
    <w:rsid w:val="50DAB4D0"/>
    <w:rsid w:val="50DFF460"/>
    <w:rsid w:val="50EF0D1A"/>
    <w:rsid w:val="50FBC9B8"/>
    <w:rsid w:val="510CE2D8"/>
    <w:rsid w:val="5127EF1E"/>
    <w:rsid w:val="5136BAF5"/>
    <w:rsid w:val="513EA843"/>
    <w:rsid w:val="514A8A1F"/>
    <w:rsid w:val="51556177"/>
    <w:rsid w:val="5195A75D"/>
    <w:rsid w:val="5196503F"/>
    <w:rsid w:val="519E2699"/>
    <w:rsid w:val="51ADB234"/>
    <w:rsid w:val="51C17410"/>
    <w:rsid w:val="51C69DE3"/>
    <w:rsid w:val="51F3AFF8"/>
    <w:rsid w:val="51F7D422"/>
    <w:rsid w:val="5212F4BD"/>
    <w:rsid w:val="521E14C9"/>
    <w:rsid w:val="52271A1A"/>
    <w:rsid w:val="5232E609"/>
    <w:rsid w:val="52377301"/>
    <w:rsid w:val="527B477D"/>
    <w:rsid w:val="529826DB"/>
    <w:rsid w:val="529A96CE"/>
    <w:rsid w:val="52C6861E"/>
    <w:rsid w:val="52D0F2B4"/>
    <w:rsid w:val="52D6246C"/>
    <w:rsid w:val="52DA78A4"/>
    <w:rsid w:val="52F0E164"/>
    <w:rsid w:val="53048BA6"/>
    <w:rsid w:val="5355D5A3"/>
    <w:rsid w:val="535798DF"/>
    <w:rsid w:val="535AD2BA"/>
    <w:rsid w:val="535F8D7F"/>
    <w:rsid w:val="5367401F"/>
    <w:rsid w:val="536C6086"/>
    <w:rsid w:val="5377B664"/>
    <w:rsid w:val="53782B45"/>
    <w:rsid w:val="539D5DF6"/>
    <w:rsid w:val="53ABF3C9"/>
    <w:rsid w:val="53BB22FA"/>
    <w:rsid w:val="53D96F76"/>
    <w:rsid w:val="53D9B4FB"/>
    <w:rsid w:val="53EA0028"/>
    <w:rsid w:val="53F21AC7"/>
    <w:rsid w:val="53F489DB"/>
    <w:rsid w:val="53F814FE"/>
    <w:rsid w:val="54274752"/>
    <w:rsid w:val="543558FD"/>
    <w:rsid w:val="5443D14D"/>
    <w:rsid w:val="5455CD7B"/>
    <w:rsid w:val="54726507"/>
    <w:rsid w:val="547B932F"/>
    <w:rsid w:val="54892CE3"/>
    <w:rsid w:val="54DFBDD5"/>
    <w:rsid w:val="54F175DC"/>
    <w:rsid w:val="54FCD49F"/>
    <w:rsid w:val="550543A4"/>
    <w:rsid w:val="55089D85"/>
    <w:rsid w:val="550F2332"/>
    <w:rsid w:val="5512CA6D"/>
    <w:rsid w:val="55246104"/>
    <w:rsid w:val="5547655F"/>
    <w:rsid w:val="555ECF4B"/>
    <w:rsid w:val="55755F00"/>
    <w:rsid w:val="557E836D"/>
    <w:rsid w:val="558DF297"/>
    <w:rsid w:val="55964CAA"/>
    <w:rsid w:val="559FADA3"/>
    <w:rsid w:val="55A60697"/>
    <w:rsid w:val="55A8F5FF"/>
    <w:rsid w:val="55B02CC3"/>
    <w:rsid w:val="55BA1C65"/>
    <w:rsid w:val="55C0EAA6"/>
    <w:rsid w:val="55C997DE"/>
    <w:rsid w:val="55E5FAA2"/>
    <w:rsid w:val="55E8FCBC"/>
    <w:rsid w:val="55EF20D3"/>
    <w:rsid w:val="55F6C8DB"/>
    <w:rsid w:val="55F6FFC9"/>
    <w:rsid w:val="560E3568"/>
    <w:rsid w:val="5631B9E2"/>
    <w:rsid w:val="56364D69"/>
    <w:rsid w:val="5636F1DA"/>
    <w:rsid w:val="5650FEA7"/>
    <w:rsid w:val="5656F2F4"/>
    <w:rsid w:val="566179EB"/>
    <w:rsid w:val="56667C39"/>
    <w:rsid w:val="566FEDDF"/>
    <w:rsid w:val="5674B893"/>
    <w:rsid w:val="56BBF515"/>
    <w:rsid w:val="56BE677D"/>
    <w:rsid w:val="56C9523B"/>
    <w:rsid w:val="56DFB28D"/>
    <w:rsid w:val="572953C1"/>
    <w:rsid w:val="573CD3EF"/>
    <w:rsid w:val="577C332C"/>
    <w:rsid w:val="5783367F"/>
    <w:rsid w:val="578A8474"/>
    <w:rsid w:val="57AA4B42"/>
    <w:rsid w:val="57AD2CF7"/>
    <w:rsid w:val="57AF5FF3"/>
    <w:rsid w:val="57B0F79C"/>
    <w:rsid w:val="57B9AA68"/>
    <w:rsid w:val="57CC285B"/>
    <w:rsid w:val="57E2303E"/>
    <w:rsid w:val="57E2418A"/>
    <w:rsid w:val="57F12B8C"/>
    <w:rsid w:val="57FC7D32"/>
    <w:rsid w:val="582A3E13"/>
    <w:rsid w:val="5848C348"/>
    <w:rsid w:val="584DE931"/>
    <w:rsid w:val="58531326"/>
    <w:rsid w:val="58818FFB"/>
    <w:rsid w:val="58953926"/>
    <w:rsid w:val="58B1577A"/>
    <w:rsid w:val="58BB22DD"/>
    <w:rsid w:val="58BB8BBA"/>
    <w:rsid w:val="58DC5B68"/>
    <w:rsid w:val="58E344D7"/>
    <w:rsid w:val="58EF0254"/>
    <w:rsid w:val="59170C82"/>
    <w:rsid w:val="595B0A6F"/>
    <w:rsid w:val="59639928"/>
    <w:rsid w:val="596D4C1B"/>
    <w:rsid w:val="59C3BF20"/>
    <w:rsid w:val="59C53336"/>
    <w:rsid w:val="59C576FC"/>
    <w:rsid w:val="59DF97B4"/>
    <w:rsid w:val="59F3CD4D"/>
    <w:rsid w:val="5A0B58A0"/>
    <w:rsid w:val="5A19B084"/>
    <w:rsid w:val="5A1EE53E"/>
    <w:rsid w:val="5A206E1F"/>
    <w:rsid w:val="5A27F8A4"/>
    <w:rsid w:val="5A298C3B"/>
    <w:rsid w:val="5A2FAAFA"/>
    <w:rsid w:val="5A33CC27"/>
    <w:rsid w:val="5A3451ED"/>
    <w:rsid w:val="5A4F4BDD"/>
    <w:rsid w:val="5A75ED85"/>
    <w:rsid w:val="5A9B7F06"/>
    <w:rsid w:val="5A9CE987"/>
    <w:rsid w:val="5AAAD562"/>
    <w:rsid w:val="5AB68B77"/>
    <w:rsid w:val="5AB6E38A"/>
    <w:rsid w:val="5AD4C1D2"/>
    <w:rsid w:val="5AE58A89"/>
    <w:rsid w:val="5AF14333"/>
    <w:rsid w:val="5B022C10"/>
    <w:rsid w:val="5B02F6A8"/>
    <w:rsid w:val="5B1C506E"/>
    <w:rsid w:val="5B1D8919"/>
    <w:rsid w:val="5B3611E9"/>
    <w:rsid w:val="5B3AD5A0"/>
    <w:rsid w:val="5B3D5B8C"/>
    <w:rsid w:val="5B4FF3A7"/>
    <w:rsid w:val="5B5760BC"/>
    <w:rsid w:val="5B58E581"/>
    <w:rsid w:val="5B690212"/>
    <w:rsid w:val="5B92E5BC"/>
    <w:rsid w:val="5B9513C2"/>
    <w:rsid w:val="5BA0AEA6"/>
    <w:rsid w:val="5BB5C825"/>
    <w:rsid w:val="5BB6A6E3"/>
    <w:rsid w:val="5BBC03B8"/>
    <w:rsid w:val="5BF2E027"/>
    <w:rsid w:val="5C337B51"/>
    <w:rsid w:val="5C60A2C0"/>
    <w:rsid w:val="5C77870D"/>
    <w:rsid w:val="5C7AB1C4"/>
    <w:rsid w:val="5C815AEA"/>
    <w:rsid w:val="5C951D64"/>
    <w:rsid w:val="5C9661F9"/>
    <w:rsid w:val="5C9F997E"/>
    <w:rsid w:val="5CA8798F"/>
    <w:rsid w:val="5CB5C30D"/>
    <w:rsid w:val="5CCB48EE"/>
    <w:rsid w:val="5CD32E32"/>
    <w:rsid w:val="5D1DD1BA"/>
    <w:rsid w:val="5D2F434E"/>
    <w:rsid w:val="5D459D23"/>
    <w:rsid w:val="5D4648F1"/>
    <w:rsid w:val="5D4FA2B2"/>
    <w:rsid w:val="5D5DB76D"/>
    <w:rsid w:val="5D7B6426"/>
    <w:rsid w:val="5D7D847F"/>
    <w:rsid w:val="5D967CAC"/>
    <w:rsid w:val="5DB6580C"/>
    <w:rsid w:val="5DB6E076"/>
    <w:rsid w:val="5DC192D0"/>
    <w:rsid w:val="5DD161B0"/>
    <w:rsid w:val="5DDD0F47"/>
    <w:rsid w:val="5DE6842B"/>
    <w:rsid w:val="5DF132C1"/>
    <w:rsid w:val="5E328213"/>
    <w:rsid w:val="5E3B69DF"/>
    <w:rsid w:val="5E61D5B4"/>
    <w:rsid w:val="5E75BFBE"/>
    <w:rsid w:val="5E9CBC13"/>
    <w:rsid w:val="5EA4617A"/>
    <w:rsid w:val="5EC77502"/>
    <w:rsid w:val="5EC96812"/>
    <w:rsid w:val="5ECFA34A"/>
    <w:rsid w:val="5EFFB10F"/>
    <w:rsid w:val="5F06E322"/>
    <w:rsid w:val="5F16BD33"/>
    <w:rsid w:val="5F29F048"/>
    <w:rsid w:val="5F3465D0"/>
    <w:rsid w:val="5F3F8830"/>
    <w:rsid w:val="5F4EA48F"/>
    <w:rsid w:val="5F56F6BC"/>
    <w:rsid w:val="5F59246C"/>
    <w:rsid w:val="5F5DDF31"/>
    <w:rsid w:val="5F63C863"/>
    <w:rsid w:val="5F712C50"/>
    <w:rsid w:val="5F861116"/>
    <w:rsid w:val="5FA0BD27"/>
    <w:rsid w:val="5FAB39FF"/>
    <w:rsid w:val="5FACF8A3"/>
    <w:rsid w:val="5FB34FA0"/>
    <w:rsid w:val="5FBB291D"/>
    <w:rsid w:val="5FCBED02"/>
    <w:rsid w:val="5FEACC04"/>
    <w:rsid w:val="600DAF4B"/>
    <w:rsid w:val="6011B925"/>
    <w:rsid w:val="60403CB5"/>
    <w:rsid w:val="6044F9D9"/>
    <w:rsid w:val="605867B6"/>
    <w:rsid w:val="606C3CF9"/>
    <w:rsid w:val="60738851"/>
    <w:rsid w:val="60743A02"/>
    <w:rsid w:val="607AE100"/>
    <w:rsid w:val="607BE0FE"/>
    <w:rsid w:val="60831E27"/>
    <w:rsid w:val="6099D1F3"/>
    <w:rsid w:val="609CE077"/>
    <w:rsid w:val="60B40107"/>
    <w:rsid w:val="60B5BF55"/>
    <w:rsid w:val="60E18354"/>
    <w:rsid w:val="60FCE158"/>
    <w:rsid w:val="61282087"/>
    <w:rsid w:val="61305709"/>
    <w:rsid w:val="6139F2D6"/>
    <w:rsid w:val="613C9CD4"/>
    <w:rsid w:val="617B7D19"/>
    <w:rsid w:val="61893C2A"/>
    <w:rsid w:val="618EC3D6"/>
    <w:rsid w:val="61912B53"/>
    <w:rsid w:val="61B71478"/>
    <w:rsid w:val="61C72DFE"/>
    <w:rsid w:val="61EAAD5D"/>
    <w:rsid w:val="62135C3C"/>
    <w:rsid w:val="6237D7FB"/>
    <w:rsid w:val="625FA815"/>
    <w:rsid w:val="626298BC"/>
    <w:rsid w:val="6268A8F5"/>
    <w:rsid w:val="626D124B"/>
    <w:rsid w:val="62773589"/>
    <w:rsid w:val="62961F62"/>
    <w:rsid w:val="62B363B4"/>
    <w:rsid w:val="62CCEBCC"/>
    <w:rsid w:val="62D5A717"/>
    <w:rsid w:val="62E693E4"/>
    <w:rsid w:val="62EAE770"/>
    <w:rsid w:val="6300E1C8"/>
    <w:rsid w:val="63122376"/>
    <w:rsid w:val="631268AC"/>
    <w:rsid w:val="632058F0"/>
    <w:rsid w:val="63229404"/>
    <w:rsid w:val="6331BEFB"/>
    <w:rsid w:val="633B8B2A"/>
    <w:rsid w:val="634784D7"/>
    <w:rsid w:val="634A2E82"/>
    <w:rsid w:val="634EF8AE"/>
    <w:rsid w:val="635B0C7B"/>
    <w:rsid w:val="635EAA40"/>
    <w:rsid w:val="6374E7FB"/>
    <w:rsid w:val="6384EE6C"/>
    <w:rsid w:val="6385B375"/>
    <w:rsid w:val="6397366B"/>
    <w:rsid w:val="639C2245"/>
    <w:rsid w:val="63AC4F11"/>
    <w:rsid w:val="63AC5AA4"/>
    <w:rsid w:val="63AD7C7E"/>
    <w:rsid w:val="63AF2C9D"/>
    <w:rsid w:val="63B4AA30"/>
    <w:rsid w:val="63BA4AA0"/>
    <w:rsid w:val="63C05802"/>
    <w:rsid w:val="63FDD8BF"/>
    <w:rsid w:val="63FE7037"/>
    <w:rsid w:val="642215B2"/>
    <w:rsid w:val="6429C775"/>
    <w:rsid w:val="643A0FB0"/>
    <w:rsid w:val="643AF191"/>
    <w:rsid w:val="643D5A01"/>
    <w:rsid w:val="64449D73"/>
    <w:rsid w:val="64488C35"/>
    <w:rsid w:val="646EFAA0"/>
    <w:rsid w:val="6478E191"/>
    <w:rsid w:val="647CE3D4"/>
    <w:rsid w:val="648ABAFA"/>
    <w:rsid w:val="64943568"/>
    <w:rsid w:val="64A6E0EB"/>
    <w:rsid w:val="64B57E64"/>
    <w:rsid w:val="64BC1218"/>
    <w:rsid w:val="64D27EE1"/>
    <w:rsid w:val="64D4C8DA"/>
    <w:rsid w:val="64E994C6"/>
    <w:rsid w:val="64EC0182"/>
    <w:rsid w:val="650AEF8C"/>
    <w:rsid w:val="6518923A"/>
    <w:rsid w:val="652FCA50"/>
    <w:rsid w:val="6544BF97"/>
    <w:rsid w:val="65504E40"/>
    <w:rsid w:val="657C1652"/>
    <w:rsid w:val="65A8B1CE"/>
    <w:rsid w:val="65AC8321"/>
    <w:rsid w:val="65B060F0"/>
    <w:rsid w:val="65B135D1"/>
    <w:rsid w:val="65B190F4"/>
    <w:rsid w:val="65C77645"/>
    <w:rsid w:val="65CCF5DB"/>
    <w:rsid w:val="65DB018D"/>
    <w:rsid w:val="65E0ED31"/>
    <w:rsid w:val="65E48AA1"/>
    <w:rsid w:val="65E85B5A"/>
    <w:rsid w:val="65ED99A3"/>
    <w:rsid w:val="65F91A71"/>
    <w:rsid w:val="6604AD25"/>
    <w:rsid w:val="66512BF8"/>
    <w:rsid w:val="6660FDF4"/>
    <w:rsid w:val="6662F106"/>
    <w:rsid w:val="6694EA3C"/>
    <w:rsid w:val="66957BC0"/>
    <w:rsid w:val="669F01D6"/>
    <w:rsid w:val="66A3955D"/>
    <w:rsid w:val="66B1DBDA"/>
    <w:rsid w:val="66BA89B9"/>
    <w:rsid w:val="66BB4C06"/>
    <w:rsid w:val="66EA7B98"/>
    <w:rsid w:val="66FAC5E3"/>
    <w:rsid w:val="67105D2A"/>
    <w:rsid w:val="673440D6"/>
    <w:rsid w:val="674E75DF"/>
    <w:rsid w:val="6768AF3D"/>
    <w:rsid w:val="6778378E"/>
    <w:rsid w:val="6799CED1"/>
    <w:rsid w:val="67B0059B"/>
    <w:rsid w:val="67E0B480"/>
    <w:rsid w:val="67E537E9"/>
    <w:rsid w:val="67E689DA"/>
    <w:rsid w:val="67EC2AF6"/>
    <w:rsid w:val="68048669"/>
    <w:rsid w:val="6809E378"/>
    <w:rsid w:val="683805FC"/>
    <w:rsid w:val="6841609D"/>
    <w:rsid w:val="6843E5BB"/>
    <w:rsid w:val="6857890A"/>
    <w:rsid w:val="688CA5E8"/>
    <w:rsid w:val="688E76E8"/>
    <w:rsid w:val="6890A210"/>
    <w:rsid w:val="68FEFD1E"/>
    <w:rsid w:val="69148D4E"/>
    <w:rsid w:val="6926257A"/>
    <w:rsid w:val="69581FC0"/>
    <w:rsid w:val="696B629F"/>
    <w:rsid w:val="696F032A"/>
    <w:rsid w:val="69785B31"/>
    <w:rsid w:val="6983C594"/>
    <w:rsid w:val="698FEB56"/>
    <w:rsid w:val="699B8111"/>
    <w:rsid w:val="69AD4734"/>
    <w:rsid w:val="69AEC723"/>
    <w:rsid w:val="69C2903C"/>
    <w:rsid w:val="69C36691"/>
    <w:rsid w:val="69D11593"/>
    <w:rsid w:val="6A0F4DEC"/>
    <w:rsid w:val="6A1CD232"/>
    <w:rsid w:val="6A460753"/>
    <w:rsid w:val="6A81AFF6"/>
    <w:rsid w:val="6AB0D091"/>
    <w:rsid w:val="6AB5A55F"/>
    <w:rsid w:val="6ABF1F01"/>
    <w:rsid w:val="6AC16C3B"/>
    <w:rsid w:val="6AE5C535"/>
    <w:rsid w:val="6AFF5239"/>
    <w:rsid w:val="6B0543C0"/>
    <w:rsid w:val="6B168637"/>
    <w:rsid w:val="6B178256"/>
    <w:rsid w:val="6B223CFB"/>
    <w:rsid w:val="6B3372F8"/>
    <w:rsid w:val="6B3835DF"/>
    <w:rsid w:val="6B42B2F0"/>
    <w:rsid w:val="6B55BDF2"/>
    <w:rsid w:val="6B55C97D"/>
    <w:rsid w:val="6B5699FD"/>
    <w:rsid w:val="6B6694F7"/>
    <w:rsid w:val="6B765F5D"/>
    <w:rsid w:val="6B83E342"/>
    <w:rsid w:val="6B854CFD"/>
    <w:rsid w:val="6B8FFC0C"/>
    <w:rsid w:val="6BAB4820"/>
    <w:rsid w:val="6BDAE748"/>
    <w:rsid w:val="6BDC1FF3"/>
    <w:rsid w:val="6BEB4FF8"/>
    <w:rsid w:val="6BF4E2AE"/>
    <w:rsid w:val="6BFFC540"/>
    <w:rsid w:val="6BFFC56E"/>
    <w:rsid w:val="6C094A3E"/>
    <w:rsid w:val="6C603A47"/>
    <w:rsid w:val="6C70581E"/>
    <w:rsid w:val="6C926EE1"/>
    <w:rsid w:val="6C98C314"/>
    <w:rsid w:val="6CAC85AA"/>
    <w:rsid w:val="6CB48F7A"/>
    <w:rsid w:val="6CDAC2A1"/>
    <w:rsid w:val="6CDFB4FB"/>
    <w:rsid w:val="6CE37B7F"/>
    <w:rsid w:val="6CFDFCAB"/>
    <w:rsid w:val="6D15282E"/>
    <w:rsid w:val="6D1EB5AB"/>
    <w:rsid w:val="6D40EE29"/>
    <w:rsid w:val="6D5773DF"/>
    <w:rsid w:val="6D57BF02"/>
    <w:rsid w:val="6D680775"/>
    <w:rsid w:val="6D82C9A8"/>
    <w:rsid w:val="6D9DA67D"/>
    <w:rsid w:val="6DADFF96"/>
    <w:rsid w:val="6DCB55D8"/>
    <w:rsid w:val="6DF27360"/>
    <w:rsid w:val="6E14B28C"/>
    <w:rsid w:val="6E163F8B"/>
    <w:rsid w:val="6E22990B"/>
    <w:rsid w:val="6E2E6C57"/>
    <w:rsid w:val="6E34C7EC"/>
    <w:rsid w:val="6E4E0FD9"/>
    <w:rsid w:val="6E597B2F"/>
    <w:rsid w:val="6E61E4A9"/>
    <w:rsid w:val="6E81441E"/>
    <w:rsid w:val="6E8FEF3F"/>
    <w:rsid w:val="6E96EA61"/>
    <w:rsid w:val="6EB7A3CB"/>
    <w:rsid w:val="6EBCEDBF"/>
    <w:rsid w:val="6EC66022"/>
    <w:rsid w:val="6EDB3C05"/>
    <w:rsid w:val="6EDB7893"/>
    <w:rsid w:val="6EE2E8E2"/>
    <w:rsid w:val="6EE4C03F"/>
    <w:rsid w:val="6EFA9858"/>
    <w:rsid w:val="6EFE21ED"/>
    <w:rsid w:val="6F2EEBE8"/>
    <w:rsid w:val="6F455F74"/>
    <w:rsid w:val="6F4875B1"/>
    <w:rsid w:val="6F5BE96A"/>
    <w:rsid w:val="6F5C1185"/>
    <w:rsid w:val="6F5F7EE8"/>
    <w:rsid w:val="6F74D6E1"/>
    <w:rsid w:val="6F7C0233"/>
    <w:rsid w:val="6F7C1A5B"/>
    <w:rsid w:val="6F9126B4"/>
    <w:rsid w:val="6F9A94ED"/>
    <w:rsid w:val="6FA75971"/>
    <w:rsid w:val="6FA7E136"/>
    <w:rsid w:val="6FC8D300"/>
    <w:rsid w:val="6FDA4B40"/>
    <w:rsid w:val="6FE014D1"/>
    <w:rsid w:val="6FF3739D"/>
    <w:rsid w:val="70021775"/>
    <w:rsid w:val="703CCB42"/>
    <w:rsid w:val="705395BF"/>
    <w:rsid w:val="705DE409"/>
    <w:rsid w:val="707744F5"/>
    <w:rsid w:val="70BDAF57"/>
    <w:rsid w:val="70C11950"/>
    <w:rsid w:val="70C2F7D9"/>
    <w:rsid w:val="70EA35EE"/>
    <w:rsid w:val="70F77548"/>
    <w:rsid w:val="7101B7B7"/>
    <w:rsid w:val="71054B88"/>
    <w:rsid w:val="711FAC72"/>
    <w:rsid w:val="71510BA5"/>
    <w:rsid w:val="715752CF"/>
    <w:rsid w:val="715BCD64"/>
    <w:rsid w:val="71699291"/>
    <w:rsid w:val="7182D35E"/>
    <w:rsid w:val="71A71291"/>
    <w:rsid w:val="71E4819C"/>
    <w:rsid w:val="72254AA6"/>
    <w:rsid w:val="722EAE43"/>
    <w:rsid w:val="723D2302"/>
    <w:rsid w:val="72473374"/>
    <w:rsid w:val="724C9AEA"/>
    <w:rsid w:val="724CBB23"/>
    <w:rsid w:val="724D48A2"/>
    <w:rsid w:val="727230C1"/>
    <w:rsid w:val="727DE68A"/>
    <w:rsid w:val="72845EB9"/>
    <w:rsid w:val="72862623"/>
    <w:rsid w:val="729BC113"/>
    <w:rsid w:val="72A5EBDE"/>
    <w:rsid w:val="72A61C0E"/>
    <w:rsid w:val="72AF0854"/>
    <w:rsid w:val="72B0006F"/>
    <w:rsid w:val="72B204A8"/>
    <w:rsid w:val="72B65695"/>
    <w:rsid w:val="72BD5559"/>
    <w:rsid w:val="72EDEAD2"/>
    <w:rsid w:val="730A49A7"/>
    <w:rsid w:val="730C0AE8"/>
    <w:rsid w:val="730EADAE"/>
    <w:rsid w:val="73478E03"/>
    <w:rsid w:val="73662D9F"/>
    <w:rsid w:val="736BEFEB"/>
    <w:rsid w:val="736DA353"/>
    <w:rsid w:val="738A8C6D"/>
    <w:rsid w:val="73905EE2"/>
    <w:rsid w:val="73937B35"/>
    <w:rsid w:val="739B0F01"/>
    <w:rsid w:val="73A46EC9"/>
    <w:rsid w:val="73AC7441"/>
    <w:rsid w:val="73C30E82"/>
    <w:rsid w:val="73DCD30A"/>
    <w:rsid w:val="73DEBB19"/>
    <w:rsid w:val="73FE4F63"/>
    <w:rsid w:val="74049528"/>
    <w:rsid w:val="740F4AD2"/>
    <w:rsid w:val="74186B9D"/>
    <w:rsid w:val="741BE6D4"/>
    <w:rsid w:val="742543CB"/>
    <w:rsid w:val="7441FEAC"/>
    <w:rsid w:val="744EC099"/>
    <w:rsid w:val="7452B595"/>
    <w:rsid w:val="7456479C"/>
    <w:rsid w:val="745A92A2"/>
    <w:rsid w:val="74680592"/>
    <w:rsid w:val="74726DCF"/>
    <w:rsid w:val="747E2544"/>
    <w:rsid w:val="748324B8"/>
    <w:rsid w:val="748C42D4"/>
    <w:rsid w:val="7491306A"/>
    <w:rsid w:val="74A715F2"/>
    <w:rsid w:val="74AB7F08"/>
    <w:rsid w:val="74B5D565"/>
    <w:rsid w:val="74DA856E"/>
    <w:rsid w:val="74F01005"/>
    <w:rsid w:val="74F7B037"/>
    <w:rsid w:val="74FFC83B"/>
    <w:rsid w:val="751FE816"/>
    <w:rsid w:val="75221CC7"/>
    <w:rsid w:val="7531552C"/>
    <w:rsid w:val="753446ED"/>
    <w:rsid w:val="755448E7"/>
    <w:rsid w:val="7588ECCB"/>
    <w:rsid w:val="759A1FC4"/>
    <w:rsid w:val="759CE2D1"/>
    <w:rsid w:val="759F866D"/>
    <w:rsid w:val="75A16D0A"/>
    <w:rsid w:val="75B7B735"/>
    <w:rsid w:val="75BC3DF6"/>
    <w:rsid w:val="75E2B79F"/>
    <w:rsid w:val="75E767CC"/>
    <w:rsid w:val="75FE7F24"/>
    <w:rsid w:val="7625D1F5"/>
    <w:rsid w:val="7654B425"/>
    <w:rsid w:val="7667AD4F"/>
    <w:rsid w:val="766CD753"/>
    <w:rsid w:val="76959C4D"/>
    <w:rsid w:val="76A348D2"/>
    <w:rsid w:val="76A48D30"/>
    <w:rsid w:val="76C6F483"/>
    <w:rsid w:val="76D3B332"/>
    <w:rsid w:val="76D707BB"/>
    <w:rsid w:val="76E64DEA"/>
    <w:rsid w:val="76FCE9AE"/>
    <w:rsid w:val="76FDE5CD"/>
    <w:rsid w:val="7708208D"/>
    <w:rsid w:val="770A2FF1"/>
    <w:rsid w:val="770E14DA"/>
    <w:rsid w:val="7711EDC3"/>
    <w:rsid w:val="7718AB7C"/>
    <w:rsid w:val="771E3B22"/>
    <w:rsid w:val="7721513D"/>
    <w:rsid w:val="776EDE1F"/>
    <w:rsid w:val="777145BA"/>
    <w:rsid w:val="77776222"/>
    <w:rsid w:val="777CF551"/>
    <w:rsid w:val="778969E3"/>
    <w:rsid w:val="778D861A"/>
    <w:rsid w:val="779A4F85"/>
    <w:rsid w:val="779D0A91"/>
    <w:rsid w:val="77B4A0FD"/>
    <w:rsid w:val="77C59606"/>
    <w:rsid w:val="77CB06D3"/>
    <w:rsid w:val="781C6BA9"/>
    <w:rsid w:val="781D338C"/>
    <w:rsid w:val="781ED913"/>
    <w:rsid w:val="78223CCD"/>
    <w:rsid w:val="783516CE"/>
    <w:rsid w:val="7857D8A9"/>
    <w:rsid w:val="786753A5"/>
    <w:rsid w:val="78689788"/>
    <w:rsid w:val="78781392"/>
    <w:rsid w:val="7878E264"/>
    <w:rsid w:val="7891322B"/>
    <w:rsid w:val="78939D36"/>
    <w:rsid w:val="78990C69"/>
    <w:rsid w:val="78B30883"/>
    <w:rsid w:val="78C053E6"/>
    <w:rsid w:val="78C3C3E7"/>
    <w:rsid w:val="78EF57F7"/>
    <w:rsid w:val="79060C01"/>
    <w:rsid w:val="790E2AAA"/>
    <w:rsid w:val="7913ECD9"/>
    <w:rsid w:val="7913EFC7"/>
    <w:rsid w:val="79245E62"/>
    <w:rsid w:val="792E9105"/>
    <w:rsid w:val="7931530E"/>
    <w:rsid w:val="793A33C1"/>
    <w:rsid w:val="79404F69"/>
    <w:rsid w:val="794BAC01"/>
    <w:rsid w:val="7951E78B"/>
    <w:rsid w:val="795EF332"/>
    <w:rsid w:val="79675C18"/>
    <w:rsid w:val="7968D787"/>
    <w:rsid w:val="796D1EB9"/>
    <w:rsid w:val="798D887A"/>
    <w:rsid w:val="79B6692A"/>
    <w:rsid w:val="79C46622"/>
    <w:rsid w:val="79D329B3"/>
    <w:rsid w:val="79D65891"/>
    <w:rsid w:val="79E7A6F6"/>
    <w:rsid w:val="7A308B32"/>
    <w:rsid w:val="7A341224"/>
    <w:rsid w:val="7A96AE64"/>
    <w:rsid w:val="7AA376FA"/>
    <w:rsid w:val="7AA5B4B6"/>
    <w:rsid w:val="7AC23995"/>
    <w:rsid w:val="7AC81749"/>
    <w:rsid w:val="7AEB320A"/>
    <w:rsid w:val="7B08EF1A"/>
    <w:rsid w:val="7B1A80D8"/>
    <w:rsid w:val="7B1B7265"/>
    <w:rsid w:val="7B1CC754"/>
    <w:rsid w:val="7B28D462"/>
    <w:rsid w:val="7B311579"/>
    <w:rsid w:val="7B38BEEF"/>
    <w:rsid w:val="7B4EF1F1"/>
    <w:rsid w:val="7B556BC6"/>
    <w:rsid w:val="7B5821BF"/>
    <w:rsid w:val="7B7102F8"/>
    <w:rsid w:val="7B73425A"/>
    <w:rsid w:val="7B7EE9F1"/>
    <w:rsid w:val="7BA096B0"/>
    <w:rsid w:val="7BAAE0FD"/>
    <w:rsid w:val="7BCCCC70"/>
    <w:rsid w:val="7BDDA114"/>
    <w:rsid w:val="7BE46D7D"/>
    <w:rsid w:val="7BE9DEE3"/>
    <w:rsid w:val="7BEE15BA"/>
    <w:rsid w:val="7BF45A39"/>
    <w:rsid w:val="7C04CF42"/>
    <w:rsid w:val="7C096BC7"/>
    <w:rsid w:val="7C0A009E"/>
    <w:rsid w:val="7C0D45EE"/>
    <w:rsid w:val="7C0DF95D"/>
    <w:rsid w:val="7C158491"/>
    <w:rsid w:val="7C1DC07E"/>
    <w:rsid w:val="7C306B03"/>
    <w:rsid w:val="7C4CCC7E"/>
    <w:rsid w:val="7C64A57F"/>
    <w:rsid w:val="7C672D68"/>
    <w:rsid w:val="7C6D01AE"/>
    <w:rsid w:val="7C71132C"/>
    <w:rsid w:val="7C743CFB"/>
    <w:rsid w:val="7C7561F2"/>
    <w:rsid w:val="7C802595"/>
    <w:rsid w:val="7CAFBBB9"/>
    <w:rsid w:val="7CC87220"/>
    <w:rsid w:val="7CCBBEE6"/>
    <w:rsid w:val="7CF7079C"/>
    <w:rsid w:val="7D19AC49"/>
    <w:rsid w:val="7D2FB2D4"/>
    <w:rsid w:val="7D468564"/>
    <w:rsid w:val="7D76E4FA"/>
    <w:rsid w:val="7D91FD62"/>
    <w:rsid w:val="7DB55ABC"/>
    <w:rsid w:val="7DBE5A8C"/>
    <w:rsid w:val="7DC54AF8"/>
    <w:rsid w:val="7DEBD860"/>
    <w:rsid w:val="7DF4849C"/>
    <w:rsid w:val="7DF8346F"/>
    <w:rsid w:val="7DFEE437"/>
    <w:rsid w:val="7E0E0DF9"/>
    <w:rsid w:val="7E1A488A"/>
    <w:rsid w:val="7E353C3B"/>
    <w:rsid w:val="7E39D94F"/>
    <w:rsid w:val="7E3FA28B"/>
    <w:rsid w:val="7E646DDD"/>
    <w:rsid w:val="7E6D3468"/>
    <w:rsid w:val="7E75DB8D"/>
    <w:rsid w:val="7E85FB3B"/>
    <w:rsid w:val="7EA5E3D4"/>
    <w:rsid w:val="7EC0254B"/>
    <w:rsid w:val="7ED45522"/>
    <w:rsid w:val="7EDDD4EB"/>
    <w:rsid w:val="7EF45AFE"/>
    <w:rsid w:val="7EF7EFAC"/>
    <w:rsid w:val="7EF9D201"/>
    <w:rsid w:val="7F004E0F"/>
    <w:rsid w:val="7F226733"/>
    <w:rsid w:val="7F2C95F3"/>
    <w:rsid w:val="7F7CF38B"/>
    <w:rsid w:val="7F814FCD"/>
    <w:rsid w:val="7F8A8221"/>
    <w:rsid w:val="7FB99E71"/>
    <w:rsid w:val="7FBBECF8"/>
    <w:rsid w:val="7FC15931"/>
    <w:rsid w:val="7FC7CF9D"/>
    <w:rsid w:val="7FE44DC3"/>
    <w:rsid w:val="7FEE56A8"/>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BC532E"/>
  <w15:chartTrackingRefBased/>
  <w15:docId w15:val="{44B41C19-A440-40D0-88D6-F836AE66E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70C"/>
  </w:style>
  <w:style w:type="paragraph" w:styleId="Heading1">
    <w:name w:val="heading 1"/>
    <w:basedOn w:val="Normal"/>
    <w:next w:val="Normal"/>
    <w:link w:val="Heading1Char"/>
    <w:uiPriority w:val="9"/>
    <w:qFormat/>
    <w:rsid w:val="003D4D95"/>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3D4D95"/>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7F1287"/>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3D4D95"/>
    <w:pPr>
      <w:keepNext/>
      <w:keepLines/>
      <w:spacing w:before="40" w:after="0"/>
      <w:outlineLvl w:val="3"/>
    </w:pPr>
    <w:rPr>
      <w:rFonts w:asciiTheme="majorHAnsi" w:eastAsiaTheme="majorEastAsia" w:hAnsiTheme="majorHAnsi" w:cstheme="majorBidi"/>
      <w:i/>
      <w:iCs/>
      <w:color w:val="2F5496" w:themeColor="accent1" w:themeShade="BF"/>
      <w:sz w:val="26"/>
      <w:u w:val="single"/>
    </w:rPr>
  </w:style>
  <w:style w:type="paragraph" w:styleId="Heading5">
    <w:name w:val="heading 5"/>
    <w:basedOn w:val="Normal"/>
    <w:next w:val="Normal"/>
    <w:link w:val="Heading5Char"/>
    <w:uiPriority w:val="9"/>
    <w:unhideWhenUsed/>
    <w:qFormat/>
    <w:rsid w:val="007F1287"/>
    <w:pPr>
      <w:keepNext/>
      <w:keepLines/>
      <w:spacing w:before="40" w:after="0"/>
      <w:outlineLvl w:val="4"/>
    </w:pPr>
    <w:rPr>
      <w:rFonts w:asciiTheme="majorHAnsi" w:eastAsiaTheme="majorEastAsia" w:hAnsiTheme="majorHAnsi" w:cstheme="majorBidi"/>
      <w:color w:val="2F5496" w:themeColor="accent1" w:themeShade="BF"/>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55DD0"/>
    <w:pPr>
      <w:spacing w:after="0" w:line="240" w:lineRule="auto"/>
    </w:pPr>
    <w:rPr>
      <w:rFonts w:eastAsiaTheme="minorEastAsia"/>
      <w:lang w:eastAsia="es-ES"/>
    </w:rPr>
  </w:style>
  <w:style w:type="character" w:customStyle="1" w:styleId="NoSpacingChar">
    <w:name w:val="No Spacing Char"/>
    <w:basedOn w:val="DefaultParagraphFont"/>
    <w:link w:val="NoSpacing"/>
    <w:uiPriority w:val="1"/>
    <w:rsid w:val="00455DD0"/>
    <w:rPr>
      <w:rFonts w:eastAsiaTheme="minorEastAsia"/>
      <w:lang w:eastAsia="es-ES"/>
    </w:rPr>
  </w:style>
  <w:style w:type="paragraph" w:styleId="Subtitle">
    <w:name w:val="Subtitle"/>
    <w:basedOn w:val="Normal"/>
    <w:next w:val="Normal"/>
    <w:link w:val="SubtitleChar"/>
    <w:uiPriority w:val="11"/>
    <w:qFormat/>
    <w:rsid w:val="006641F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641F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D4D95"/>
    <w:rPr>
      <w:rFonts w:asciiTheme="majorHAnsi" w:eastAsiaTheme="majorEastAsia" w:hAnsiTheme="majorHAnsi" w:cstheme="majorBidi"/>
      <w:b/>
      <w:color w:val="2F5496" w:themeColor="accent1" w:themeShade="BF"/>
      <w:sz w:val="36"/>
      <w:szCs w:val="32"/>
    </w:rPr>
  </w:style>
  <w:style w:type="paragraph" w:styleId="TOCHeading">
    <w:name w:val="TOC Heading"/>
    <w:basedOn w:val="Heading1"/>
    <w:next w:val="Normal"/>
    <w:uiPriority w:val="39"/>
    <w:unhideWhenUsed/>
    <w:qFormat/>
    <w:rsid w:val="000B1785"/>
    <w:pPr>
      <w:outlineLvl w:val="9"/>
    </w:pPr>
    <w:rPr>
      <w:lang w:eastAsia="es-ES"/>
    </w:rPr>
  </w:style>
  <w:style w:type="paragraph" w:styleId="Header">
    <w:name w:val="header"/>
    <w:basedOn w:val="Normal"/>
    <w:link w:val="HeaderChar"/>
    <w:uiPriority w:val="99"/>
    <w:unhideWhenUsed/>
    <w:rsid w:val="004E754B"/>
    <w:pPr>
      <w:tabs>
        <w:tab w:val="center" w:pos="4252"/>
        <w:tab w:val="right" w:pos="8504"/>
      </w:tabs>
      <w:spacing w:after="0" w:line="240" w:lineRule="auto"/>
    </w:pPr>
  </w:style>
  <w:style w:type="character" w:customStyle="1" w:styleId="HeaderChar">
    <w:name w:val="Header Char"/>
    <w:basedOn w:val="DefaultParagraphFont"/>
    <w:link w:val="Header"/>
    <w:uiPriority w:val="99"/>
    <w:rsid w:val="004E754B"/>
  </w:style>
  <w:style w:type="paragraph" w:styleId="Footer">
    <w:name w:val="footer"/>
    <w:basedOn w:val="Normal"/>
    <w:link w:val="FooterChar"/>
    <w:uiPriority w:val="99"/>
    <w:unhideWhenUsed/>
    <w:rsid w:val="004E754B"/>
    <w:pPr>
      <w:tabs>
        <w:tab w:val="center" w:pos="4252"/>
        <w:tab w:val="right" w:pos="8504"/>
      </w:tabs>
      <w:spacing w:after="0" w:line="240" w:lineRule="auto"/>
    </w:pPr>
  </w:style>
  <w:style w:type="character" w:customStyle="1" w:styleId="FooterChar">
    <w:name w:val="Footer Char"/>
    <w:basedOn w:val="DefaultParagraphFont"/>
    <w:link w:val="Footer"/>
    <w:uiPriority w:val="99"/>
    <w:rsid w:val="004E754B"/>
  </w:style>
  <w:style w:type="table" w:styleId="TableGrid">
    <w:name w:val="Table Grid"/>
    <w:basedOn w:val="TableNormal"/>
    <w:uiPriority w:val="39"/>
    <w:rsid w:val="002010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20104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0104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1">
    <w:name w:val="toc 1"/>
    <w:basedOn w:val="Normal"/>
    <w:next w:val="Normal"/>
    <w:autoRedefine/>
    <w:uiPriority w:val="39"/>
    <w:unhideWhenUsed/>
    <w:rsid w:val="00322F15"/>
    <w:pPr>
      <w:spacing w:after="100"/>
    </w:pPr>
  </w:style>
  <w:style w:type="character" w:styleId="Hyperlink">
    <w:name w:val="Hyperlink"/>
    <w:basedOn w:val="DefaultParagraphFont"/>
    <w:uiPriority w:val="99"/>
    <w:unhideWhenUsed/>
    <w:rsid w:val="00322F15"/>
    <w:rPr>
      <w:color w:val="0563C1" w:themeColor="hyperlink"/>
      <w:u w:val="single"/>
    </w:rPr>
  </w:style>
  <w:style w:type="table" w:styleId="PlainTable2">
    <w:name w:val="Plain Table 2"/>
    <w:basedOn w:val="TableNormal"/>
    <w:uiPriority w:val="42"/>
    <w:rsid w:val="00A06F1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anormal21">
    <w:name w:val="Tabla normal 21"/>
    <w:basedOn w:val="TableNormal"/>
    <w:next w:val="PlainTable2"/>
    <w:uiPriority w:val="42"/>
    <w:rsid w:val="00176635"/>
    <w:pPr>
      <w:spacing w:after="0" w:line="240" w:lineRule="auto"/>
    </w:p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anormal51">
    <w:name w:val="Tabla normal 51"/>
    <w:basedOn w:val="TableNormal"/>
    <w:next w:val="PlainTable5"/>
    <w:uiPriority w:val="45"/>
    <w:rsid w:val="00176635"/>
    <w:pPr>
      <w:spacing w:after="0" w:line="240" w:lineRule="auto"/>
    </w:pPr>
    <w:tblPr>
      <w:tblStyleRowBandSize w:val="1"/>
      <w:tblStyleColBandSize w:val="1"/>
      <w:tblInd w:w="0" w:type="nil"/>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08093B"/>
    <w:rPr>
      <w:color w:val="605E5C"/>
      <w:shd w:val="clear" w:color="auto" w:fill="E1DFDD"/>
    </w:rPr>
  </w:style>
  <w:style w:type="paragraph" w:styleId="ListParagraph">
    <w:name w:val="List Paragraph"/>
    <w:basedOn w:val="Normal"/>
    <w:uiPriority w:val="34"/>
    <w:qFormat/>
    <w:rsid w:val="003D7FFC"/>
    <w:pPr>
      <w:ind w:left="720"/>
      <w:contextualSpacing/>
    </w:pPr>
  </w:style>
  <w:style w:type="paragraph" w:styleId="Bibliography">
    <w:name w:val="Bibliography"/>
    <w:basedOn w:val="Normal"/>
    <w:next w:val="Normal"/>
    <w:uiPriority w:val="37"/>
    <w:unhideWhenUsed/>
    <w:rsid w:val="008F720A"/>
  </w:style>
  <w:style w:type="character" w:customStyle="1" w:styleId="Heading2Char">
    <w:name w:val="Heading 2 Char"/>
    <w:basedOn w:val="DefaultParagraphFont"/>
    <w:link w:val="Heading2"/>
    <w:uiPriority w:val="9"/>
    <w:rsid w:val="003D4D95"/>
    <w:rPr>
      <w:rFonts w:asciiTheme="majorHAnsi" w:eastAsiaTheme="majorEastAsia" w:hAnsiTheme="majorHAnsi" w:cstheme="majorBidi"/>
      <w:color w:val="2F5496" w:themeColor="accent1" w:themeShade="BF"/>
      <w:sz w:val="32"/>
      <w:szCs w:val="26"/>
    </w:rPr>
  </w:style>
  <w:style w:type="character" w:customStyle="1" w:styleId="Heading3Char">
    <w:name w:val="Heading 3 Char"/>
    <w:basedOn w:val="DefaultParagraphFont"/>
    <w:link w:val="Heading3"/>
    <w:uiPriority w:val="9"/>
    <w:rsid w:val="007F1287"/>
    <w:rPr>
      <w:rFonts w:asciiTheme="majorHAnsi" w:eastAsiaTheme="majorEastAsia" w:hAnsiTheme="majorHAnsi" w:cstheme="majorBidi"/>
      <w:color w:val="1F3763" w:themeColor="accent1" w:themeShade="7F"/>
      <w:sz w:val="28"/>
      <w:szCs w:val="24"/>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character" w:customStyle="1" w:styleId="Heading4Char">
    <w:name w:val="Heading 4 Char"/>
    <w:basedOn w:val="DefaultParagraphFont"/>
    <w:link w:val="Heading4"/>
    <w:uiPriority w:val="9"/>
    <w:rsid w:val="003D4D95"/>
    <w:rPr>
      <w:rFonts w:asciiTheme="majorHAnsi" w:eastAsiaTheme="majorEastAsia" w:hAnsiTheme="majorHAnsi" w:cstheme="majorBidi"/>
      <w:i/>
      <w:iCs/>
      <w:color w:val="2F5496" w:themeColor="accent1" w:themeShade="BF"/>
      <w:sz w:val="26"/>
      <w:u w:val="single"/>
    </w:rPr>
  </w:style>
  <w:style w:type="character" w:customStyle="1" w:styleId="Heading5Char">
    <w:name w:val="Heading 5 Char"/>
    <w:basedOn w:val="DefaultParagraphFont"/>
    <w:link w:val="Heading5"/>
    <w:uiPriority w:val="9"/>
    <w:rsid w:val="007F1287"/>
    <w:rPr>
      <w:rFonts w:asciiTheme="majorHAnsi" w:eastAsiaTheme="majorEastAsia" w:hAnsiTheme="majorHAnsi" w:cstheme="majorBidi"/>
      <w:color w:val="2F5496" w:themeColor="accent1" w:themeShade="BF"/>
      <w:u w:val="single"/>
    </w:rPr>
  </w:style>
  <w:style w:type="table" w:styleId="PlainTable3">
    <w:name w:val="Plain Table 3"/>
    <w:basedOn w:val="TableNormal"/>
    <w:uiPriority w:val="43"/>
    <w:rsid w:val="00654AD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FA3B3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99336">
      <w:bodyDiv w:val="1"/>
      <w:marLeft w:val="0"/>
      <w:marRight w:val="0"/>
      <w:marTop w:val="0"/>
      <w:marBottom w:val="0"/>
      <w:divBdr>
        <w:top w:val="none" w:sz="0" w:space="0" w:color="auto"/>
        <w:left w:val="none" w:sz="0" w:space="0" w:color="auto"/>
        <w:bottom w:val="none" w:sz="0" w:space="0" w:color="auto"/>
        <w:right w:val="none" w:sz="0" w:space="0" w:color="auto"/>
      </w:divBdr>
    </w:div>
    <w:div w:id="91098791">
      <w:bodyDiv w:val="1"/>
      <w:marLeft w:val="0"/>
      <w:marRight w:val="0"/>
      <w:marTop w:val="0"/>
      <w:marBottom w:val="0"/>
      <w:divBdr>
        <w:top w:val="none" w:sz="0" w:space="0" w:color="auto"/>
        <w:left w:val="none" w:sz="0" w:space="0" w:color="auto"/>
        <w:bottom w:val="none" w:sz="0" w:space="0" w:color="auto"/>
        <w:right w:val="none" w:sz="0" w:space="0" w:color="auto"/>
      </w:divBdr>
    </w:div>
    <w:div w:id="119690415">
      <w:bodyDiv w:val="1"/>
      <w:marLeft w:val="0"/>
      <w:marRight w:val="0"/>
      <w:marTop w:val="0"/>
      <w:marBottom w:val="0"/>
      <w:divBdr>
        <w:top w:val="none" w:sz="0" w:space="0" w:color="auto"/>
        <w:left w:val="none" w:sz="0" w:space="0" w:color="auto"/>
        <w:bottom w:val="none" w:sz="0" w:space="0" w:color="auto"/>
        <w:right w:val="none" w:sz="0" w:space="0" w:color="auto"/>
      </w:divBdr>
    </w:div>
    <w:div w:id="146556355">
      <w:bodyDiv w:val="1"/>
      <w:marLeft w:val="0"/>
      <w:marRight w:val="0"/>
      <w:marTop w:val="0"/>
      <w:marBottom w:val="0"/>
      <w:divBdr>
        <w:top w:val="none" w:sz="0" w:space="0" w:color="auto"/>
        <w:left w:val="none" w:sz="0" w:space="0" w:color="auto"/>
        <w:bottom w:val="none" w:sz="0" w:space="0" w:color="auto"/>
        <w:right w:val="none" w:sz="0" w:space="0" w:color="auto"/>
      </w:divBdr>
    </w:div>
    <w:div w:id="150370146">
      <w:bodyDiv w:val="1"/>
      <w:marLeft w:val="0"/>
      <w:marRight w:val="0"/>
      <w:marTop w:val="0"/>
      <w:marBottom w:val="0"/>
      <w:divBdr>
        <w:top w:val="none" w:sz="0" w:space="0" w:color="auto"/>
        <w:left w:val="none" w:sz="0" w:space="0" w:color="auto"/>
        <w:bottom w:val="none" w:sz="0" w:space="0" w:color="auto"/>
        <w:right w:val="none" w:sz="0" w:space="0" w:color="auto"/>
      </w:divBdr>
    </w:div>
    <w:div w:id="230964883">
      <w:bodyDiv w:val="1"/>
      <w:marLeft w:val="0"/>
      <w:marRight w:val="0"/>
      <w:marTop w:val="0"/>
      <w:marBottom w:val="0"/>
      <w:divBdr>
        <w:top w:val="none" w:sz="0" w:space="0" w:color="auto"/>
        <w:left w:val="none" w:sz="0" w:space="0" w:color="auto"/>
        <w:bottom w:val="none" w:sz="0" w:space="0" w:color="auto"/>
        <w:right w:val="none" w:sz="0" w:space="0" w:color="auto"/>
      </w:divBdr>
    </w:div>
    <w:div w:id="260769775">
      <w:bodyDiv w:val="1"/>
      <w:marLeft w:val="0"/>
      <w:marRight w:val="0"/>
      <w:marTop w:val="0"/>
      <w:marBottom w:val="0"/>
      <w:divBdr>
        <w:top w:val="none" w:sz="0" w:space="0" w:color="auto"/>
        <w:left w:val="none" w:sz="0" w:space="0" w:color="auto"/>
        <w:bottom w:val="none" w:sz="0" w:space="0" w:color="auto"/>
        <w:right w:val="none" w:sz="0" w:space="0" w:color="auto"/>
      </w:divBdr>
    </w:div>
    <w:div w:id="272447387">
      <w:bodyDiv w:val="1"/>
      <w:marLeft w:val="0"/>
      <w:marRight w:val="0"/>
      <w:marTop w:val="0"/>
      <w:marBottom w:val="0"/>
      <w:divBdr>
        <w:top w:val="none" w:sz="0" w:space="0" w:color="auto"/>
        <w:left w:val="none" w:sz="0" w:space="0" w:color="auto"/>
        <w:bottom w:val="none" w:sz="0" w:space="0" w:color="auto"/>
        <w:right w:val="none" w:sz="0" w:space="0" w:color="auto"/>
      </w:divBdr>
    </w:div>
    <w:div w:id="282074465">
      <w:bodyDiv w:val="1"/>
      <w:marLeft w:val="0"/>
      <w:marRight w:val="0"/>
      <w:marTop w:val="0"/>
      <w:marBottom w:val="0"/>
      <w:divBdr>
        <w:top w:val="none" w:sz="0" w:space="0" w:color="auto"/>
        <w:left w:val="none" w:sz="0" w:space="0" w:color="auto"/>
        <w:bottom w:val="none" w:sz="0" w:space="0" w:color="auto"/>
        <w:right w:val="none" w:sz="0" w:space="0" w:color="auto"/>
      </w:divBdr>
    </w:div>
    <w:div w:id="282464453">
      <w:bodyDiv w:val="1"/>
      <w:marLeft w:val="0"/>
      <w:marRight w:val="0"/>
      <w:marTop w:val="0"/>
      <w:marBottom w:val="0"/>
      <w:divBdr>
        <w:top w:val="none" w:sz="0" w:space="0" w:color="auto"/>
        <w:left w:val="none" w:sz="0" w:space="0" w:color="auto"/>
        <w:bottom w:val="none" w:sz="0" w:space="0" w:color="auto"/>
        <w:right w:val="none" w:sz="0" w:space="0" w:color="auto"/>
      </w:divBdr>
    </w:div>
    <w:div w:id="305622756">
      <w:bodyDiv w:val="1"/>
      <w:marLeft w:val="0"/>
      <w:marRight w:val="0"/>
      <w:marTop w:val="0"/>
      <w:marBottom w:val="0"/>
      <w:divBdr>
        <w:top w:val="none" w:sz="0" w:space="0" w:color="auto"/>
        <w:left w:val="none" w:sz="0" w:space="0" w:color="auto"/>
        <w:bottom w:val="none" w:sz="0" w:space="0" w:color="auto"/>
        <w:right w:val="none" w:sz="0" w:space="0" w:color="auto"/>
      </w:divBdr>
    </w:div>
    <w:div w:id="331493223">
      <w:bodyDiv w:val="1"/>
      <w:marLeft w:val="0"/>
      <w:marRight w:val="0"/>
      <w:marTop w:val="0"/>
      <w:marBottom w:val="0"/>
      <w:divBdr>
        <w:top w:val="none" w:sz="0" w:space="0" w:color="auto"/>
        <w:left w:val="none" w:sz="0" w:space="0" w:color="auto"/>
        <w:bottom w:val="none" w:sz="0" w:space="0" w:color="auto"/>
        <w:right w:val="none" w:sz="0" w:space="0" w:color="auto"/>
      </w:divBdr>
    </w:div>
    <w:div w:id="362635413">
      <w:bodyDiv w:val="1"/>
      <w:marLeft w:val="0"/>
      <w:marRight w:val="0"/>
      <w:marTop w:val="0"/>
      <w:marBottom w:val="0"/>
      <w:divBdr>
        <w:top w:val="none" w:sz="0" w:space="0" w:color="auto"/>
        <w:left w:val="none" w:sz="0" w:space="0" w:color="auto"/>
        <w:bottom w:val="none" w:sz="0" w:space="0" w:color="auto"/>
        <w:right w:val="none" w:sz="0" w:space="0" w:color="auto"/>
      </w:divBdr>
    </w:div>
    <w:div w:id="384914862">
      <w:bodyDiv w:val="1"/>
      <w:marLeft w:val="0"/>
      <w:marRight w:val="0"/>
      <w:marTop w:val="0"/>
      <w:marBottom w:val="0"/>
      <w:divBdr>
        <w:top w:val="none" w:sz="0" w:space="0" w:color="auto"/>
        <w:left w:val="none" w:sz="0" w:space="0" w:color="auto"/>
        <w:bottom w:val="none" w:sz="0" w:space="0" w:color="auto"/>
        <w:right w:val="none" w:sz="0" w:space="0" w:color="auto"/>
      </w:divBdr>
    </w:div>
    <w:div w:id="401148644">
      <w:bodyDiv w:val="1"/>
      <w:marLeft w:val="0"/>
      <w:marRight w:val="0"/>
      <w:marTop w:val="0"/>
      <w:marBottom w:val="0"/>
      <w:divBdr>
        <w:top w:val="none" w:sz="0" w:space="0" w:color="auto"/>
        <w:left w:val="none" w:sz="0" w:space="0" w:color="auto"/>
        <w:bottom w:val="none" w:sz="0" w:space="0" w:color="auto"/>
        <w:right w:val="none" w:sz="0" w:space="0" w:color="auto"/>
      </w:divBdr>
    </w:div>
    <w:div w:id="401220645">
      <w:bodyDiv w:val="1"/>
      <w:marLeft w:val="0"/>
      <w:marRight w:val="0"/>
      <w:marTop w:val="0"/>
      <w:marBottom w:val="0"/>
      <w:divBdr>
        <w:top w:val="none" w:sz="0" w:space="0" w:color="auto"/>
        <w:left w:val="none" w:sz="0" w:space="0" w:color="auto"/>
        <w:bottom w:val="none" w:sz="0" w:space="0" w:color="auto"/>
        <w:right w:val="none" w:sz="0" w:space="0" w:color="auto"/>
      </w:divBdr>
    </w:div>
    <w:div w:id="424696229">
      <w:bodyDiv w:val="1"/>
      <w:marLeft w:val="0"/>
      <w:marRight w:val="0"/>
      <w:marTop w:val="0"/>
      <w:marBottom w:val="0"/>
      <w:divBdr>
        <w:top w:val="none" w:sz="0" w:space="0" w:color="auto"/>
        <w:left w:val="none" w:sz="0" w:space="0" w:color="auto"/>
        <w:bottom w:val="none" w:sz="0" w:space="0" w:color="auto"/>
        <w:right w:val="none" w:sz="0" w:space="0" w:color="auto"/>
      </w:divBdr>
    </w:div>
    <w:div w:id="442531263">
      <w:bodyDiv w:val="1"/>
      <w:marLeft w:val="0"/>
      <w:marRight w:val="0"/>
      <w:marTop w:val="0"/>
      <w:marBottom w:val="0"/>
      <w:divBdr>
        <w:top w:val="none" w:sz="0" w:space="0" w:color="auto"/>
        <w:left w:val="none" w:sz="0" w:space="0" w:color="auto"/>
        <w:bottom w:val="none" w:sz="0" w:space="0" w:color="auto"/>
        <w:right w:val="none" w:sz="0" w:space="0" w:color="auto"/>
      </w:divBdr>
    </w:div>
    <w:div w:id="510068057">
      <w:bodyDiv w:val="1"/>
      <w:marLeft w:val="0"/>
      <w:marRight w:val="0"/>
      <w:marTop w:val="0"/>
      <w:marBottom w:val="0"/>
      <w:divBdr>
        <w:top w:val="none" w:sz="0" w:space="0" w:color="auto"/>
        <w:left w:val="none" w:sz="0" w:space="0" w:color="auto"/>
        <w:bottom w:val="none" w:sz="0" w:space="0" w:color="auto"/>
        <w:right w:val="none" w:sz="0" w:space="0" w:color="auto"/>
      </w:divBdr>
    </w:div>
    <w:div w:id="551885442">
      <w:bodyDiv w:val="1"/>
      <w:marLeft w:val="0"/>
      <w:marRight w:val="0"/>
      <w:marTop w:val="0"/>
      <w:marBottom w:val="0"/>
      <w:divBdr>
        <w:top w:val="none" w:sz="0" w:space="0" w:color="auto"/>
        <w:left w:val="none" w:sz="0" w:space="0" w:color="auto"/>
        <w:bottom w:val="none" w:sz="0" w:space="0" w:color="auto"/>
        <w:right w:val="none" w:sz="0" w:space="0" w:color="auto"/>
      </w:divBdr>
    </w:div>
    <w:div w:id="571232264">
      <w:bodyDiv w:val="1"/>
      <w:marLeft w:val="0"/>
      <w:marRight w:val="0"/>
      <w:marTop w:val="0"/>
      <w:marBottom w:val="0"/>
      <w:divBdr>
        <w:top w:val="none" w:sz="0" w:space="0" w:color="auto"/>
        <w:left w:val="none" w:sz="0" w:space="0" w:color="auto"/>
        <w:bottom w:val="none" w:sz="0" w:space="0" w:color="auto"/>
        <w:right w:val="none" w:sz="0" w:space="0" w:color="auto"/>
      </w:divBdr>
    </w:div>
    <w:div w:id="715160098">
      <w:bodyDiv w:val="1"/>
      <w:marLeft w:val="0"/>
      <w:marRight w:val="0"/>
      <w:marTop w:val="0"/>
      <w:marBottom w:val="0"/>
      <w:divBdr>
        <w:top w:val="none" w:sz="0" w:space="0" w:color="auto"/>
        <w:left w:val="none" w:sz="0" w:space="0" w:color="auto"/>
        <w:bottom w:val="none" w:sz="0" w:space="0" w:color="auto"/>
        <w:right w:val="none" w:sz="0" w:space="0" w:color="auto"/>
      </w:divBdr>
    </w:div>
    <w:div w:id="837616446">
      <w:bodyDiv w:val="1"/>
      <w:marLeft w:val="0"/>
      <w:marRight w:val="0"/>
      <w:marTop w:val="0"/>
      <w:marBottom w:val="0"/>
      <w:divBdr>
        <w:top w:val="none" w:sz="0" w:space="0" w:color="auto"/>
        <w:left w:val="none" w:sz="0" w:space="0" w:color="auto"/>
        <w:bottom w:val="none" w:sz="0" w:space="0" w:color="auto"/>
        <w:right w:val="none" w:sz="0" w:space="0" w:color="auto"/>
      </w:divBdr>
    </w:div>
    <w:div w:id="1004474414">
      <w:bodyDiv w:val="1"/>
      <w:marLeft w:val="0"/>
      <w:marRight w:val="0"/>
      <w:marTop w:val="0"/>
      <w:marBottom w:val="0"/>
      <w:divBdr>
        <w:top w:val="none" w:sz="0" w:space="0" w:color="auto"/>
        <w:left w:val="none" w:sz="0" w:space="0" w:color="auto"/>
        <w:bottom w:val="none" w:sz="0" w:space="0" w:color="auto"/>
        <w:right w:val="none" w:sz="0" w:space="0" w:color="auto"/>
      </w:divBdr>
    </w:div>
    <w:div w:id="1026634614">
      <w:bodyDiv w:val="1"/>
      <w:marLeft w:val="0"/>
      <w:marRight w:val="0"/>
      <w:marTop w:val="0"/>
      <w:marBottom w:val="0"/>
      <w:divBdr>
        <w:top w:val="none" w:sz="0" w:space="0" w:color="auto"/>
        <w:left w:val="none" w:sz="0" w:space="0" w:color="auto"/>
        <w:bottom w:val="none" w:sz="0" w:space="0" w:color="auto"/>
        <w:right w:val="none" w:sz="0" w:space="0" w:color="auto"/>
      </w:divBdr>
    </w:div>
    <w:div w:id="1110590743">
      <w:bodyDiv w:val="1"/>
      <w:marLeft w:val="0"/>
      <w:marRight w:val="0"/>
      <w:marTop w:val="0"/>
      <w:marBottom w:val="0"/>
      <w:divBdr>
        <w:top w:val="none" w:sz="0" w:space="0" w:color="auto"/>
        <w:left w:val="none" w:sz="0" w:space="0" w:color="auto"/>
        <w:bottom w:val="none" w:sz="0" w:space="0" w:color="auto"/>
        <w:right w:val="none" w:sz="0" w:space="0" w:color="auto"/>
      </w:divBdr>
    </w:div>
    <w:div w:id="1172448848">
      <w:bodyDiv w:val="1"/>
      <w:marLeft w:val="0"/>
      <w:marRight w:val="0"/>
      <w:marTop w:val="0"/>
      <w:marBottom w:val="0"/>
      <w:divBdr>
        <w:top w:val="none" w:sz="0" w:space="0" w:color="auto"/>
        <w:left w:val="none" w:sz="0" w:space="0" w:color="auto"/>
        <w:bottom w:val="none" w:sz="0" w:space="0" w:color="auto"/>
        <w:right w:val="none" w:sz="0" w:space="0" w:color="auto"/>
      </w:divBdr>
    </w:div>
    <w:div w:id="1231842145">
      <w:bodyDiv w:val="1"/>
      <w:marLeft w:val="0"/>
      <w:marRight w:val="0"/>
      <w:marTop w:val="0"/>
      <w:marBottom w:val="0"/>
      <w:divBdr>
        <w:top w:val="none" w:sz="0" w:space="0" w:color="auto"/>
        <w:left w:val="none" w:sz="0" w:space="0" w:color="auto"/>
        <w:bottom w:val="none" w:sz="0" w:space="0" w:color="auto"/>
        <w:right w:val="none" w:sz="0" w:space="0" w:color="auto"/>
      </w:divBdr>
    </w:div>
    <w:div w:id="1383479899">
      <w:bodyDiv w:val="1"/>
      <w:marLeft w:val="0"/>
      <w:marRight w:val="0"/>
      <w:marTop w:val="0"/>
      <w:marBottom w:val="0"/>
      <w:divBdr>
        <w:top w:val="none" w:sz="0" w:space="0" w:color="auto"/>
        <w:left w:val="none" w:sz="0" w:space="0" w:color="auto"/>
        <w:bottom w:val="none" w:sz="0" w:space="0" w:color="auto"/>
        <w:right w:val="none" w:sz="0" w:space="0" w:color="auto"/>
      </w:divBdr>
    </w:div>
    <w:div w:id="1435704987">
      <w:bodyDiv w:val="1"/>
      <w:marLeft w:val="0"/>
      <w:marRight w:val="0"/>
      <w:marTop w:val="0"/>
      <w:marBottom w:val="0"/>
      <w:divBdr>
        <w:top w:val="none" w:sz="0" w:space="0" w:color="auto"/>
        <w:left w:val="none" w:sz="0" w:space="0" w:color="auto"/>
        <w:bottom w:val="none" w:sz="0" w:space="0" w:color="auto"/>
        <w:right w:val="none" w:sz="0" w:space="0" w:color="auto"/>
      </w:divBdr>
    </w:div>
    <w:div w:id="1488549889">
      <w:bodyDiv w:val="1"/>
      <w:marLeft w:val="0"/>
      <w:marRight w:val="0"/>
      <w:marTop w:val="0"/>
      <w:marBottom w:val="0"/>
      <w:divBdr>
        <w:top w:val="none" w:sz="0" w:space="0" w:color="auto"/>
        <w:left w:val="none" w:sz="0" w:space="0" w:color="auto"/>
        <w:bottom w:val="none" w:sz="0" w:space="0" w:color="auto"/>
        <w:right w:val="none" w:sz="0" w:space="0" w:color="auto"/>
      </w:divBdr>
    </w:div>
    <w:div w:id="1526359063">
      <w:bodyDiv w:val="1"/>
      <w:marLeft w:val="0"/>
      <w:marRight w:val="0"/>
      <w:marTop w:val="0"/>
      <w:marBottom w:val="0"/>
      <w:divBdr>
        <w:top w:val="none" w:sz="0" w:space="0" w:color="auto"/>
        <w:left w:val="none" w:sz="0" w:space="0" w:color="auto"/>
        <w:bottom w:val="none" w:sz="0" w:space="0" w:color="auto"/>
        <w:right w:val="none" w:sz="0" w:space="0" w:color="auto"/>
      </w:divBdr>
    </w:div>
    <w:div w:id="1585610013">
      <w:bodyDiv w:val="1"/>
      <w:marLeft w:val="0"/>
      <w:marRight w:val="0"/>
      <w:marTop w:val="0"/>
      <w:marBottom w:val="0"/>
      <w:divBdr>
        <w:top w:val="none" w:sz="0" w:space="0" w:color="auto"/>
        <w:left w:val="none" w:sz="0" w:space="0" w:color="auto"/>
        <w:bottom w:val="none" w:sz="0" w:space="0" w:color="auto"/>
        <w:right w:val="none" w:sz="0" w:space="0" w:color="auto"/>
      </w:divBdr>
    </w:div>
    <w:div w:id="1699813832">
      <w:bodyDiv w:val="1"/>
      <w:marLeft w:val="0"/>
      <w:marRight w:val="0"/>
      <w:marTop w:val="0"/>
      <w:marBottom w:val="0"/>
      <w:divBdr>
        <w:top w:val="none" w:sz="0" w:space="0" w:color="auto"/>
        <w:left w:val="none" w:sz="0" w:space="0" w:color="auto"/>
        <w:bottom w:val="none" w:sz="0" w:space="0" w:color="auto"/>
        <w:right w:val="none" w:sz="0" w:space="0" w:color="auto"/>
      </w:divBdr>
    </w:div>
    <w:div w:id="1724480563">
      <w:bodyDiv w:val="1"/>
      <w:marLeft w:val="0"/>
      <w:marRight w:val="0"/>
      <w:marTop w:val="0"/>
      <w:marBottom w:val="0"/>
      <w:divBdr>
        <w:top w:val="none" w:sz="0" w:space="0" w:color="auto"/>
        <w:left w:val="none" w:sz="0" w:space="0" w:color="auto"/>
        <w:bottom w:val="none" w:sz="0" w:space="0" w:color="auto"/>
        <w:right w:val="none" w:sz="0" w:space="0" w:color="auto"/>
      </w:divBdr>
    </w:div>
    <w:div w:id="1770082615">
      <w:bodyDiv w:val="1"/>
      <w:marLeft w:val="0"/>
      <w:marRight w:val="0"/>
      <w:marTop w:val="0"/>
      <w:marBottom w:val="0"/>
      <w:divBdr>
        <w:top w:val="none" w:sz="0" w:space="0" w:color="auto"/>
        <w:left w:val="none" w:sz="0" w:space="0" w:color="auto"/>
        <w:bottom w:val="none" w:sz="0" w:space="0" w:color="auto"/>
        <w:right w:val="none" w:sz="0" w:space="0" w:color="auto"/>
      </w:divBdr>
    </w:div>
    <w:div w:id="1799958498">
      <w:bodyDiv w:val="1"/>
      <w:marLeft w:val="0"/>
      <w:marRight w:val="0"/>
      <w:marTop w:val="0"/>
      <w:marBottom w:val="0"/>
      <w:divBdr>
        <w:top w:val="none" w:sz="0" w:space="0" w:color="auto"/>
        <w:left w:val="none" w:sz="0" w:space="0" w:color="auto"/>
        <w:bottom w:val="none" w:sz="0" w:space="0" w:color="auto"/>
        <w:right w:val="none" w:sz="0" w:space="0" w:color="auto"/>
      </w:divBdr>
    </w:div>
    <w:div w:id="1815639674">
      <w:bodyDiv w:val="1"/>
      <w:marLeft w:val="0"/>
      <w:marRight w:val="0"/>
      <w:marTop w:val="0"/>
      <w:marBottom w:val="0"/>
      <w:divBdr>
        <w:top w:val="none" w:sz="0" w:space="0" w:color="auto"/>
        <w:left w:val="none" w:sz="0" w:space="0" w:color="auto"/>
        <w:bottom w:val="none" w:sz="0" w:space="0" w:color="auto"/>
        <w:right w:val="none" w:sz="0" w:space="0" w:color="auto"/>
      </w:divBdr>
    </w:div>
    <w:div w:id="1944650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jp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jpg"/><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eii@uniovi.es" TargetMode="External"/><Relationship Id="rId24"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image" Target="media/image4.jp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Esc231</b:Tag>
    <b:SourceType>InternetSite</b:SourceType>
    <b:Guid>{B03AAE24-4FA7-4ABD-B33A-B0E11857D62B}</b:Guid>
    <b:Year>2023</b:Year>
    <b:Month>12</b:Month>
    <b:Day>14</b:Day>
    <b:URL>https://ingenieriainformatica.uniovi.es/personal</b:URL>
    <b:Author>
      <b:Author>
        <b:Corporate>Escuela de Ingeniería Informática</b:Corporate>
      </b:Author>
    </b:Author>
    <b:Title>Personal</b:Title>
    <b:RefOrder>1</b:RefOrder>
  </b:Source>
  <b:Source>
    <b:Tag>Esc23</b:Tag>
    <b:SourceType>InternetSite</b:SourceType>
    <b:Guid>{9BD9234A-3E14-489B-B27B-DE07D5FD3AF1}</b:Guid>
    <b:Year>2023</b:Year>
    <b:Month>12</b:Month>
    <b:Day>14</b:Day>
    <b:URL>https://ingenieriainformatica.uniovi.es/elcentro/instalaciones</b:URL>
    <b:Title>Instalaciones</b:Title>
    <b:Author>
      <b:Author>
        <b:Corporate>Escuela de Ingeniería Informática</b:Corporate>
      </b:Author>
    </b:Author>
    <b:RefOrder>2</b:RefOrder>
  </b:Source>
  <b:Source>
    <b:Tag>Uni24</b:Tag>
    <b:SourceType>InternetSite</b:SourceType>
    <b:Guid>{AB706C4F-B733-4743-AA87-2E291C6BA893}</b:Guid>
    <b:Author>
      <b:Author>
        <b:Corporate>Universidad de Oviedo</b:Corporate>
      </b:Author>
    </b:Author>
    <b:Title>Sistema de Información Geográfica</b:Title>
    <b:Year>2024</b:Year>
    <b:Month>1</b:Month>
    <b:Day>5</b:Day>
    <b:URL>https://gis.uniovi.es/GISUniovi/GeoLoc.do?codEspacio=01.01.01.00.P3</b:URL>
    <b:RefOrder>3</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CA06AA14E41FFF4E96F7EF696F13EAB9" ma:contentTypeVersion="3" ma:contentTypeDescription="Crear nuevo documento." ma:contentTypeScope="" ma:versionID="ccb6ec7557b7cb020afb20c89339f16e">
  <xsd:schema xmlns:xsd="http://www.w3.org/2001/XMLSchema" xmlns:xs="http://www.w3.org/2001/XMLSchema" xmlns:p="http://schemas.microsoft.com/office/2006/metadata/properties" xmlns:ns2="e0f08c24-4553-4cc6-a992-b598ffbfbcf8" targetNamespace="http://schemas.microsoft.com/office/2006/metadata/properties" ma:root="true" ma:fieldsID="ad252339b99eb1e923f38a980b77f65a" ns2:_="">
    <xsd:import namespace="e0f08c24-4553-4cc6-a992-b598ffbfbcf8"/>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f08c24-4553-4cc6-a992-b598ffbfbc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22CF373-5967-4E19-9754-2D9A1B1267AC}">
  <ds:schemaRefs>
    <ds:schemaRef ds:uri="http://schemas.openxmlformats.org/officeDocument/2006/bibliography"/>
  </ds:schemaRefs>
</ds:datastoreItem>
</file>

<file path=customXml/itemProps2.xml><?xml version="1.0" encoding="utf-8"?>
<ds:datastoreItem xmlns:ds="http://schemas.openxmlformats.org/officeDocument/2006/customXml" ds:itemID="{83D9A24B-E9C2-44FE-AA36-6EF0295387F6}">
  <ds:schemaRefs>
    <ds:schemaRef ds:uri="http://schemas.microsoft.com/sharepoint/v3/contenttype/forms"/>
  </ds:schemaRefs>
</ds:datastoreItem>
</file>

<file path=customXml/itemProps3.xml><?xml version="1.0" encoding="utf-8"?>
<ds:datastoreItem xmlns:ds="http://schemas.openxmlformats.org/officeDocument/2006/customXml" ds:itemID="{5DDC4984-CD10-40E4-A621-0E67B06C11B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2BAEEA3-64A4-4034-A833-E6C29E1E6B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f08c24-4553-4cc6-a992-b598ffbfbc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Pages>
  <Words>3717</Words>
  <Characters>21192</Characters>
  <Application>Microsoft Office Word</Application>
  <DocSecurity>4</DocSecurity>
  <Lines>176</Lines>
  <Paragraphs>49</Paragraphs>
  <ScaleCrop>false</ScaleCrop>
  <Company/>
  <LinksUpToDate>false</LinksUpToDate>
  <CharactersWithSpaces>24860</CharactersWithSpaces>
  <SharedDoc>false</SharedDoc>
  <HLinks>
    <vt:vector size="150" baseType="variant">
      <vt:variant>
        <vt:i4>5832814</vt:i4>
      </vt:variant>
      <vt:variant>
        <vt:i4>147</vt:i4>
      </vt:variant>
      <vt:variant>
        <vt:i4>0</vt:i4>
      </vt:variant>
      <vt:variant>
        <vt:i4>5</vt:i4>
      </vt:variant>
      <vt:variant>
        <vt:lpwstr>mailto:eii@uniovi.es</vt:lpwstr>
      </vt:variant>
      <vt:variant>
        <vt:lpwstr/>
      </vt:variant>
      <vt:variant>
        <vt:i4>1245235</vt:i4>
      </vt:variant>
      <vt:variant>
        <vt:i4>140</vt:i4>
      </vt:variant>
      <vt:variant>
        <vt:i4>0</vt:i4>
      </vt:variant>
      <vt:variant>
        <vt:i4>5</vt:i4>
      </vt:variant>
      <vt:variant>
        <vt:lpwstr/>
      </vt:variant>
      <vt:variant>
        <vt:lpwstr>_Toc155543379</vt:lpwstr>
      </vt:variant>
      <vt:variant>
        <vt:i4>1245235</vt:i4>
      </vt:variant>
      <vt:variant>
        <vt:i4>134</vt:i4>
      </vt:variant>
      <vt:variant>
        <vt:i4>0</vt:i4>
      </vt:variant>
      <vt:variant>
        <vt:i4>5</vt:i4>
      </vt:variant>
      <vt:variant>
        <vt:lpwstr/>
      </vt:variant>
      <vt:variant>
        <vt:lpwstr>_Toc155543378</vt:lpwstr>
      </vt:variant>
      <vt:variant>
        <vt:i4>1245235</vt:i4>
      </vt:variant>
      <vt:variant>
        <vt:i4>128</vt:i4>
      </vt:variant>
      <vt:variant>
        <vt:i4>0</vt:i4>
      </vt:variant>
      <vt:variant>
        <vt:i4>5</vt:i4>
      </vt:variant>
      <vt:variant>
        <vt:lpwstr/>
      </vt:variant>
      <vt:variant>
        <vt:lpwstr>_Toc155543377</vt:lpwstr>
      </vt:variant>
      <vt:variant>
        <vt:i4>1245235</vt:i4>
      </vt:variant>
      <vt:variant>
        <vt:i4>122</vt:i4>
      </vt:variant>
      <vt:variant>
        <vt:i4>0</vt:i4>
      </vt:variant>
      <vt:variant>
        <vt:i4>5</vt:i4>
      </vt:variant>
      <vt:variant>
        <vt:lpwstr/>
      </vt:variant>
      <vt:variant>
        <vt:lpwstr>_Toc155543376</vt:lpwstr>
      </vt:variant>
      <vt:variant>
        <vt:i4>1245235</vt:i4>
      </vt:variant>
      <vt:variant>
        <vt:i4>116</vt:i4>
      </vt:variant>
      <vt:variant>
        <vt:i4>0</vt:i4>
      </vt:variant>
      <vt:variant>
        <vt:i4>5</vt:i4>
      </vt:variant>
      <vt:variant>
        <vt:lpwstr/>
      </vt:variant>
      <vt:variant>
        <vt:lpwstr>_Toc155543375</vt:lpwstr>
      </vt:variant>
      <vt:variant>
        <vt:i4>1245235</vt:i4>
      </vt:variant>
      <vt:variant>
        <vt:i4>110</vt:i4>
      </vt:variant>
      <vt:variant>
        <vt:i4>0</vt:i4>
      </vt:variant>
      <vt:variant>
        <vt:i4>5</vt:i4>
      </vt:variant>
      <vt:variant>
        <vt:lpwstr/>
      </vt:variant>
      <vt:variant>
        <vt:lpwstr>_Toc155543374</vt:lpwstr>
      </vt:variant>
      <vt:variant>
        <vt:i4>1245235</vt:i4>
      </vt:variant>
      <vt:variant>
        <vt:i4>104</vt:i4>
      </vt:variant>
      <vt:variant>
        <vt:i4>0</vt:i4>
      </vt:variant>
      <vt:variant>
        <vt:i4>5</vt:i4>
      </vt:variant>
      <vt:variant>
        <vt:lpwstr/>
      </vt:variant>
      <vt:variant>
        <vt:lpwstr>_Toc155543373</vt:lpwstr>
      </vt:variant>
      <vt:variant>
        <vt:i4>1245235</vt:i4>
      </vt:variant>
      <vt:variant>
        <vt:i4>98</vt:i4>
      </vt:variant>
      <vt:variant>
        <vt:i4>0</vt:i4>
      </vt:variant>
      <vt:variant>
        <vt:i4>5</vt:i4>
      </vt:variant>
      <vt:variant>
        <vt:lpwstr/>
      </vt:variant>
      <vt:variant>
        <vt:lpwstr>_Toc155543372</vt:lpwstr>
      </vt:variant>
      <vt:variant>
        <vt:i4>1245235</vt:i4>
      </vt:variant>
      <vt:variant>
        <vt:i4>92</vt:i4>
      </vt:variant>
      <vt:variant>
        <vt:i4>0</vt:i4>
      </vt:variant>
      <vt:variant>
        <vt:i4>5</vt:i4>
      </vt:variant>
      <vt:variant>
        <vt:lpwstr/>
      </vt:variant>
      <vt:variant>
        <vt:lpwstr>_Toc155543371</vt:lpwstr>
      </vt:variant>
      <vt:variant>
        <vt:i4>1245235</vt:i4>
      </vt:variant>
      <vt:variant>
        <vt:i4>86</vt:i4>
      </vt:variant>
      <vt:variant>
        <vt:i4>0</vt:i4>
      </vt:variant>
      <vt:variant>
        <vt:i4>5</vt:i4>
      </vt:variant>
      <vt:variant>
        <vt:lpwstr/>
      </vt:variant>
      <vt:variant>
        <vt:lpwstr>_Toc155543370</vt:lpwstr>
      </vt:variant>
      <vt:variant>
        <vt:i4>1179699</vt:i4>
      </vt:variant>
      <vt:variant>
        <vt:i4>80</vt:i4>
      </vt:variant>
      <vt:variant>
        <vt:i4>0</vt:i4>
      </vt:variant>
      <vt:variant>
        <vt:i4>5</vt:i4>
      </vt:variant>
      <vt:variant>
        <vt:lpwstr/>
      </vt:variant>
      <vt:variant>
        <vt:lpwstr>_Toc155543369</vt:lpwstr>
      </vt:variant>
      <vt:variant>
        <vt:i4>1179699</vt:i4>
      </vt:variant>
      <vt:variant>
        <vt:i4>74</vt:i4>
      </vt:variant>
      <vt:variant>
        <vt:i4>0</vt:i4>
      </vt:variant>
      <vt:variant>
        <vt:i4>5</vt:i4>
      </vt:variant>
      <vt:variant>
        <vt:lpwstr/>
      </vt:variant>
      <vt:variant>
        <vt:lpwstr>_Toc155543368</vt:lpwstr>
      </vt:variant>
      <vt:variant>
        <vt:i4>1179699</vt:i4>
      </vt:variant>
      <vt:variant>
        <vt:i4>68</vt:i4>
      </vt:variant>
      <vt:variant>
        <vt:i4>0</vt:i4>
      </vt:variant>
      <vt:variant>
        <vt:i4>5</vt:i4>
      </vt:variant>
      <vt:variant>
        <vt:lpwstr/>
      </vt:variant>
      <vt:variant>
        <vt:lpwstr>_Toc155543367</vt:lpwstr>
      </vt:variant>
      <vt:variant>
        <vt:i4>1179699</vt:i4>
      </vt:variant>
      <vt:variant>
        <vt:i4>62</vt:i4>
      </vt:variant>
      <vt:variant>
        <vt:i4>0</vt:i4>
      </vt:variant>
      <vt:variant>
        <vt:i4>5</vt:i4>
      </vt:variant>
      <vt:variant>
        <vt:lpwstr/>
      </vt:variant>
      <vt:variant>
        <vt:lpwstr>_Toc155543366</vt:lpwstr>
      </vt:variant>
      <vt:variant>
        <vt:i4>1179699</vt:i4>
      </vt:variant>
      <vt:variant>
        <vt:i4>56</vt:i4>
      </vt:variant>
      <vt:variant>
        <vt:i4>0</vt:i4>
      </vt:variant>
      <vt:variant>
        <vt:i4>5</vt:i4>
      </vt:variant>
      <vt:variant>
        <vt:lpwstr/>
      </vt:variant>
      <vt:variant>
        <vt:lpwstr>_Toc155543365</vt:lpwstr>
      </vt:variant>
      <vt:variant>
        <vt:i4>1179699</vt:i4>
      </vt:variant>
      <vt:variant>
        <vt:i4>50</vt:i4>
      </vt:variant>
      <vt:variant>
        <vt:i4>0</vt:i4>
      </vt:variant>
      <vt:variant>
        <vt:i4>5</vt:i4>
      </vt:variant>
      <vt:variant>
        <vt:lpwstr/>
      </vt:variant>
      <vt:variant>
        <vt:lpwstr>_Toc155543364</vt:lpwstr>
      </vt:variant>
      <vt:variant>
        <vt:i4>1179699</vt:i4>
      </vt:variant>
      <vt:variant>
        <vt:i4>44</vt:i4>
      </vt:variant>
      <vt:variant>
        <vt:i4>0</vt:i4>
      </vt:variant>
      <vt:variant>
        <vt:i4>5</vt:i4>
      </vt:variant>
      <vt:variant>
        <vt:lpwstr/>
      </vt:variant>
      <vt:variant>
        <vt:lpwstr>_Toc155543363</vt:lpwstr>
      </vt:variant>
      <vt:variant>
        <vt:i4>1179699</vt:i4>
      </vt:variant>
      <vt:variant>
        <vt:i4>38</vt:i4>
      </vt:variant>
      <vt:variant>
        <vt:i4>0</vt:i4>
      </vt:variant>
      <vt:variant>
        <vt:i4>5</vt:i4>
      </vt:variant>
      <vt:variant>
        <vt:lpwstr/>
      </vt:variant>
      <vt:variant>
        <vt:lpwstr>_Toc155543362</vt:lpwstr>
      </vt:variant>
      <vt:variant>
        <vt:i4>1179699</vt:i4>
      </vt:variant>
      <vt:variant>
        <vt:i4>32</vt:i4>
      </vt:variant>
      <vt:variant>
        <vt:i4>0</vt:i4>
      </vt:variant>
      <vt:variant>
        <vt:i4>5</vt:i4>
      </vt:variant>
      <vt:variant>
        <vt:lpwstr/>
      </vt:variant>
      <vt:variant>
        <vt:lpwstr>_Toc155543361</vt:lpwstr>
      </vt:variant>
      <vt:variant>
        <vt:i4>1179699</vt:i4>
      </vt:variant>
      <vt:variant>
        <vt:i4>26</vt:i4>
      </vt:variant>
      <vt:variant>
        <vt:i4>0</vt:i4>
      </vt:variant>
      <vt:variant>
        <vt:i4>5</vt:i4>
      </vt:variant>
      <vt:variant>
        <vt:lpwstr/>
      </vt:variant>
      <vt:variant>
        <vt:lpwstr>_Toc155543360</vt:lpwstr>
      </vt:variant>
      <vt:variant>
        <vt:i4>1114163</vt:i4>
      </vt:variant>
      <vt:variant>
        <vt:i4>20</vt:i4>
      </vt:variant>
      <vt:variant>
        <vt:i4>0</vt:i4>
      </vt:variant>
      <vt:variant>
        <vt:i4>5</vt:i4>
      </vt:variant>
      <vt:variant>
        <vt:lpwstr/>
      </vt:variant>
      <vt:variant>
        <vt:lpwstr>_Toc155543359</vt:lpwstr>
      </vt:variant>
      <vt:variant>
        <vt:i4>1114163</vt:i4>
      </vt:variant>
      <vt:variant>
        <vt:i4>14</vt:i4>
      </vt:variant>
      <vt:variant>
        <vt:i4>0</vt:i4>
      </vt:variant>
      <vt:variant>
        <vt:i4>5</vt:i4>
      </vt:variant>
      <vt:variant>
        <vt:lpwstr/>
      </vt:variant>
      <vt:variant>
        <vt:lpwstr>_Toc155543358</vt:lpwstr>
      </vt:variant>
      <vt:variant>
        <vt:i4>1114163</vt:i4>
      </vt:variant>
      <vt:variant>
        <vt:i4>8</vt:i4>
      </vt:variant>
      <vt:variant>
        <vt:i4>0</vt:i4>
      </vt:variant>
      <vt:variant>
        <vt:i4>5</vt:i4>
      </vt:variant>
      <vt:variant>
        <vt:lpwstr/>
      </vt:variant>
      <vt:variant>
        <vt:lpwstr>_Toc155543357</vt:lpwstr>
      </vt:variant>
      <vt:variant>
        <vt:i4>1114163</vt:i4>
      </vt:variant>
      <vt:variant>
        <vt:i4>2</vt:i4>
      </vt:variant>
      <vt:variant>
        <vt:i4>0</vt:i4>
      </vt:variant>
      <vt:variant>
        <vt:i4>5</vt:i4>
      </vt:variant>
      <vt:variant>
        <vt:lpwstr/>
      </vt:variant>
      <vt:variant>
        <vt:lpwstr>_Toc155543356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Auditoría de seguridad</dc:title>
  <dc:subject>Escuela de ingeniería informática</dc:subject>
  <dc:creator>Diciembre de 2023</dc:creator>
  <cp:keywords/>
  <dc:description/>
  <cp:lastModifiedBy>Diego Villa García</cp:lastModifiedBy>
  <cp:revision>1292</cp:revision>
  <dcterms:created xsi:type="dcterms:W3CDTF">2023-12-28T01:15:00Z</dcterms:created>
  <dcterms:modified xsi:type="dcterms:W3CDTF">2024-01-08T02:09:00Z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0x010100CA06AA14E41FFF4E96F7EF696F13EAB9</vt:lpwstr>
  </property>
</Properties>
</file>